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967FD" w14:textId="77777777" w:rsidR="00100206" w:rsidRPr="00DE4E75" w:rsidRDefault="00100206" w:rsidP="005B6CF8">
      <w:pPr>
        <w:autoSpaceDE w:val="0"/>
        <w:autoSpaceDN w:val="0"/>
        <w:adjustRightInd w:val="0"/>
        <w:spacing w:after="0" w:line="240" w:lineRule="auto"/>
        <w:jc w:val="center"/>
        <w:rPr>
          <w:rFonts w:ascii="Times New Roman" w:hAnsi="Times New Roman" w:cs="Times New Roman"/>
          <w:sz w:val="24"/>
          <w:szCs w:val="24"/>
        </w:rPr>
      </w:pPr>
      <w:r w:rsidRPr="00DE4E75">
        <w:rPr>
          <w:rFonts w:ascii="Times New Roman" w:hAnsi="Times New Roman" w:cs="Times New Roman"/>
          <w:sz w:val="24"/>
          <w:szCs w:val="24"/>
        </w:rPr>
        <w:t>University of California, Los Angeles</w:t>
      </w:r>
    </w:p>
    <w:p w14:paraId="55072E73" w14:textId="77777777" w:rsidR="00100206" w:rsidRPr="00DE4E75" w:rsidRDefault="00100206" w:rsidP="005B6CF8">
      <w:pPr>
        <w:autoSpaceDE w:val="0"/>
        <w:autoSpaceDN w:val="0"/>
        <w:adjustRightInd w:val="0"/>
        <w:spacing w:after="0" w:line="240" w:lineRule="auto"/>
        <w:jc w:val="center"/>
        <w:rPr>
          <w:rFonts w:ascii="Times New Roman" w:hAnsi="Times New Roman" w:cs="Times New Roman"/>
          <w:sz w:val="24"/>
          <w:szCs w:val="24"/>
        </w:rPr>
      </w:pPr>
      <w:r w:rsidRPr="00DE4E75">
        <w:rPr>
          <w:rFonts w:ascii="Times New Roman" w:hAnsi="Times New Roman" w:cs="Times New Roman"/>
          <w:sz w:val="24"/>
          <w:szCs w:val="24"/>
        </w:rPr>
        <w:t>Department of Political Science</w:t>
      </w:r>
    </w:p>
    <w:p w14:paraId="0F8DCDF1" w14:textId="77777777" w:rsidR="00100206" w:rsidRDefault="00100206" w:rsidP="005B6CF8">
      <w:pPr>
        <w:autoSpaceDE w:val="0"/>
        <w:autoSpaceDN w:val="0"/>
        <w:adjustRightInd w:val="0"/>
        <w:spacing w:after="0" w:line="240" w:lineRule="auto"/>
        <w:jc w:val="center"/>
        <w:rPr>
          <w:rFonts w:ascii="Times New Roman" w:hAnsi="Times New Roman" w:cs="Times New Roman"/>
          <w:b/>
          <w:bCs/>
          <w:iCs/>
          <w:sz w:val="40"/>
          <w:szCs w:val="40"/>
        </w:rPr>
      </w:pPr>
      <w:r w:rsidRPr="005B6CF8">
        <w:rPr>
          <w:rFonts w:ascii="Times New Roman" w:hAnsi="Times New Roman" w:cs="Times New Roman"/>
          <w:b/>
          <w:bCs/>
          <w:iCs/>
          <w:sz w:val="40"/>
          <w:szCs w:val="40"/>
        </w:rPr>
        <w:t>Introduction to Data Analysis</w:t>
      </w:r>
    </w:p>
    <w:p w14:paraId="4E225A10" w14:textId="77777777" w:rsidR="000B354B" w:rsidRDefault="000B354B" w:rsidP="005B6CF8">
      <w:pPr>
        <w:autoSpaceDE w:val="0"/>
        <w:autoSpaceDN w:val="0"/>
        <w:adjustRightInd w:val="0"/>
        <w:spacing w:after="0" w:line="240" w:lineRule="auto"/>
        <w:jc w:val="center"/>
        <w:rPr>
          <w:rFonts w:ascii="Times New Roman" w:hAnsi="Times New Roman" w:cs="Times New Roman"/>
          <w:sz w:val="24"/>
          <w:szCs w:val="24"/>
        </w:rPr>
      </w:pPr>
      <w:r w:rsidRPr="00DE4E75">
        <w:rPr>
          <w:rFonts w:ascii="Times New Roman" w:hAnsi="Times New Roman" w:cs="Times New Roman"/>
          <w:sz w:val="24"/>
          <w:szCs w:val="24"/>
        </w:rPr>
        <w:t xml:space="preserve">Political Science 6, </w:t>
      </w:r>
      <w:r w:rsidR="003F3B13">
        <w:rPr>
          <w:rFonts w:ascii="Times New Roman" w:hAnsi="Times New Roman" w:cs="Times New Roman"/>
          <w:sz w:val="24"/>
          <w:szCs w:val="24"/>
        </w:rPr>
        <w:t>2014</w:t>
      </w:r>
      <w:r w:rsidR="005B6CF8">
        <w:rPr>
          <w:rFonts w:ascii="Times New Roman" w:hAnsi="Times New Roman" w:cs="Times New Roman"/>
          <w:sz w:val="24"/>
          <w:szCs w:val="24"/>
        </w:rPr>
        <w:t xml:space="preserve"> </w:t>
      </w:r>
      <w:r w:rsidR="003F3B13">
        <w:rPr>
          <w:rFonts w:ascii="Times New Roman" w:hAnsi="Times New Roman" w:cs="Times New Roman"/>
          <w:sz w:val="24"/>
          <w:szCs w:val="24"/>
        </w:rPr>
        <w:t>Spring Quarter</w:t>
      </w:r>
    </w:p>
    <w:p w14:paraId="16E5E48B" w14:textId="77777777" w:rsidR="005B6CF8" w:rsidRPr="00DE4E75" w:rsidRDefault="005B6CF8" w:rsidP="00100206">
      <w:pPr>
        <w:autoSpaceDE w:val="0"/>
        <w:autoSpaceDN w:val="0"/>
        <w:adjustRightInd w:val="0"/>
        <w:spacing w:after="0" w:line="240" w:lineRule="auto"/>
        <w:rPr>
          <w:rFonts w:ascii="Times New Roman" w:hAnsi="Times New Roman" w:cs="Times New Roman"/>
          <w:sz w:val="24"/>
          <w:szCs w:val="24"/>
        </w:rPr>
      </w:pPr>
    </w:p>
    <w:tbl>
      <w:tblPr>
        <w:tblStyle w:val="TableGrid"/>
        <w:tblW w:w="9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36"/>
        <w:gridCol w:w="3510"/>
        <w:gridCol w:w="3690"/>
        <w:tblGridChange w:id="0">
          <w:tblGrid>
            <w:gridCol w:w="1890"/>
            <w:gridCol w:w="236"/>
            <w:gridCol w:w="3510"/>
            <w:gridCol w:w="3690"/>
          </w:tblGrid>
        </w:tblGridChange>
      </w:tblGrid>
      <w:tr w:rsidR="00A96CA2" w14:paraId="364B3B3D" w14:textId="77777777" w:rsidTr="00A96CA2">
        <w:trPr>
          <w:trHeight w:val="360"/>
        </w:trPr>
        <w:tc>
          <w:tcPr>
            <w:tcW w:w="1890" w:type="dxa"/>
            <w:vAlign w:val="center"/>
          </w:tcPr>
          <w:p w14:paraId="4D895482" w14:textId="43913152" w:rsidR="00A96CA2" w:rsidRPr="00082EE9" w:rsidRDefault="00A96CA2" w:rsidP="00A96CA2">
            <w:pPr>
              <w:autoSpaceDE w:val="0"/>
              <w:autoSpaceDN w:val="0"/>
              <w:adjustRightInd w:val="0"/>
              <w:jc w:val="right"/>
              <w:rPr>
                <w:rFonts w:ascii="Times New Roman" w:hAnsi="Times New Roman"/>
                <w:i/>
                <w:sz w:val="24"/>
                <w:szCs w:val="24"/>
              </w:rPr>
            </w:pPr>
            <w:r w:rsidRPr="00082EE9">
              <w:rPr>
                <w:rFonts w:ascii="Times New Roman" w:hAnsi="Times New Roman"/>
                <w:i/>
                <w:sz w:val="24"/>
                <w:szCs w:val="24"/>
              </w:rPr>
              <w:t>Meetings</w:t>
            </w:r>
            <w:r w:rsidRPr="00082EE9">
              <w:rPr>
                <w:rFonts w:ascii="Times New Roman" w:hAnsi="Times New Roman"/>
                <w:sz w:val="24"/>
                <w:szCs w:val="24"/>
              </w:rPr>
              <w:t>:</w:t>
            </w:r>
          </w:p>
        </w:tc>
        <w:tc>
          <w:tcPr>
            <w:tcW w:w="236" w:type="dxa"/>
          </w:tcPr>
          <w:p w14:paraId="287BD10D" w14:textId="77777777" w:rsidR="00A96CA2" w:rsidRPr="00082EE9" w:rsidRDefault="00A96CA2" w:rsidP="00FD364B">
            <w:pPr>
              <w:autoSpaceDE w:val="0"/>
              <w:autoSpaceDN w:val="0"/>
              <w:adjustRightInd w:val="0"/>
              <w:rPr>
                <w:rFonts w:ascii="Times New Roman" w:hAnsi="Times New Roman"/>
                <w:sz w:val="24"/>
                <w:szCs w:val="24"/>
              </w:rPr>
            </w:pPr>
          </w:p>
        </w:tc>
        <w:tc>
          <w:tcPr>
            <w:tcW w:w="7200" w:type="dxa"/>
            <w:gridSpan w:val="2"/>
            <w:vAlign w:val="center"/>
          </w:tcPr>
          <w:p w14:paraId="3F9445EC" w14:textId="099DF525" w:rsidR="00A96CA2" w:rsidRPr="00082EE9" w:rsidRDefault="00A96CA2" w:rsidP="00A96CA2">
            <w:pPr>
              <w:autoSpaceDE w:val="0"/>
              <w:autoSpaceDN w:val="0"/>
              <w:adjustRightInd w:val="0"/>
              <w:spacing w:line="276" w:lineRule="auto"/>
              <w:rPr>
                <w:rFonts w:ascii="Times New Roman" w:hAnsi="Times New Roman"/>
                <w:color w:val="000000"/>
                <w:sz w:val="24"/>
                <w:szCs w:val="24"/>
                <w:shd w:val="clear" w:color="auto" w:fill="FFFFFF"/>
              </w:rPr>
            </w:pPr>
            <w:r w:rsidRPr="00082EE9">
              <w:rPr>
                <w:rFonts w:ascii="Times New Roman" w:hAnsi="Times New Roman"/>
                <w:sz w:val="24"/>
                <w:szCs w:val="24"/>
              </w:rPr>
              <w:t xml:space="preserve">1209B Bunche Hall, </w:t>
            </w:r>
            <w:r w:rsidRPr="00082EE9">
              <w:rPr>
                <w:rFonts w:ascii="Times New Roman" w:hAnsi="Times New Roman"/>
                <w:color w:val="000000"/>
                <w:sz w:val="24"/>
                <w:szCs w:val="24"/>
                <w:shd w:val="clear" w:color="auto" w:fill="FFFFFF"/>
              </w:rPr>
              <w:t>MW 10AM - 11:50 AM</w:t>
            </w:r>
          </w:p>
        </w:tc>
      </w:tr>
      <w:tr w:rsidR="00A96CA2" w14:paraId="5DF00F8B" w14:textId="77777777" w:rsidTr="00A96CA2">
        <w:trPr>
          <w:trHeight w:val="360"/>
        </w:trPr>
        <w:tc>
          <w:tcPr>
            <w:tcW w:w="1890" w:type="dxa"/>
            <w:vAlign w:val="center"/>
          </w:tcPr>
          <w:p w14:paraId="5055790F" w14:textId="2071BA75" w:rsidR="00A96CA2" w:rsidRPr="00082EE9" w:rsidRDefault="00A96CA2" w:rsidP="00A96CA2">
            <w:pPr>
              <w:autoSpaceDE w:val="0"/>
              <w:autoSpaceDN w:val="0"/>
              <w:adjustRightInd w:val="0"/>
              <w:jc w:val="right"/>
              <w:rPr>
                <w:rFonts w:ascii="Times New Roman" w:hAnsi="Times New Roman"/>
                <w:i/>
                <w:sz w:val="24"/>
                <w:szCs w:val="24"/>
              </w:rPr>
            </w:pPr>
            <w:r w:rsidRPr="00082EE9">
              <w:rPr>
                <w:rFonts w:ascii="Times New Roman" w:hAnsi="Times New Roman"/>
                <w:i/>
                <w:sz w:val="24"/>
                <w:szCs w:val="24"/>
              </w:rPr>
              <w:t>Course Website:</w:t>
            </w:r>
          </w:p>
        </w:tc>
        <w:tc>
          <w:tcPr>
            <w:tcW w:w="236" w:type="dxa"/>
          </w:tcPr>
          <w:p w14:paraId="7A120D16" w14:textId="77777777" w:rsidR="00A96CA2" w:rsidRPr="00082EE9" w:rsidRDefault="00A96CA2" w:rsidP="00FD364B">
            <w:pPr>
              <w:autoSpaceDE w:val="0"/>
              <w:autoSpaceDN w:val="0"/>
              <w:adjustRightInd w:val="0"/>
              <w:rPr>
                <w:rFonts w:ascii="Times New Roman" w:hAnsi="Times New Roman"/>
                <w:sz w:val="24"/>
                <w:szCs w:val="24"/>
              </w:rPr>
            </w:pPr>
          </w:p>
        </w:tc>
        <w:tc>
          <w:tcPr>
            <w:tcW w:w="7200" w:type="dxa"/>
            <w:gridSpan w:val="2"/>
            <w:vAlign w:val="center"/>
          </w:tcPr>
          <w:p w14:paraId="395DC8E0" w14:textId="0CCFE966" w:rsidR="00A96CA2" w:rsidRPr="00082EE9" w:rsidRDefault="00A17375" w:rsidP="00A96CA2">
            <w:pPr>
              <w:autoSpaceDE w:val="0"/>
              <w:autoSpaceDN w:val="0"/>
              <w:adjustRightInd w:val="0"/>
              <w:spacing w:after="160" w:line="259" w:lineRule="auto"/>
              <w:rPr>
                <w:rFonts w:ascii="Times New Roman" w:hAnsi="Times New Roman"/>
                <w:sz w:val="24"/>
                <w:szCs w:val="24"/>
                <w:rPrChange w:id="1" w:author="Daniel Lim" w:date="2014-03-25T13:57:00Z">
                  <w:rPr>
                    <w:rFonts w:ascii="Times New Roman" w:eastAsiaTheme="minorEastAsia" w:hAnsi="Times New Roman" w:cstheme="minorBidi"/>
                    <w:sz w:val="24"/>
                    <w:szCs w:val="24"/>
                    <w:lang w:eastAsia="ja-JP"/>
                  </w:rPr>
                </w:rPrChange>
              </w:rPr>
            </w:pPr>
            <w:r w:rsidRPr="00082EE9">
              <w:rPr>
                <w:lang w:eastAsia="ja-JP"/>
                <w:rPrChange w:id="2" w:author="Daniel Lim" w:date="2014-03-25T13:57:00Z">
                  <w:rPr>
                    <w:rStyle w:val="Hyperlink"/>
                    <w:rFonts w:ascii="Times New Roman" w:hAnsi="Times New Roman"/>
                    <w:sz w:val="24"/>
                    <w:szCs w:val="24"/>
                  </w:rPr>
                </w:rPrChange>
              </w:rPr>
              <w:fldChar w:fldCharType="begin"/>
            </w:r>
            <w:r w:rsidRPr="00082EE9">
              <w:rPr>
                <w:rFonts w:ascii="Times New Roman" w:hAnsi="Times New Roman"/>
                <w:sz w:val="24"/>
                <w:szCs w:val="24"/>
                <w:rPrChange w:id="3" w:author="Daniel Lim" w:date="2014-03-25T13:57:00Z">
                  <w:rPr/>
                </w:rPrChange>
              </w:rPr>
              <w:instrText xml:space="preserve"> HYPERLINK "https://moodle2.sscnet.ucla.edu/course/view/14S-POLSCI6-1" </w:instrText>
            </w:r>
            <w:r w:rsidRPr="00082EE9">
              <w:rPr>
                <w:lang w:eastAsia="ja-JP"/>
                <w:rPrChange w:id="4" w:author="Daniel Lim" w:date="2014-03-25T13:57:00Z">
                  <w:rPr>
                    <w:rStyle w:val="Hyperlink"/>
                    <w:rFonts w:ascii="Times New Roman" w:hAnsi="Times New Roman"/>
                    <w:sz w:val="24"/>
                    <w:szCs w:val="24"/>
                  </w:rPr>
                </w:rPrChange>
              </w:rPr>
              <w:fldChar w:fldCharType="separate"/>
            </w:r>
            <w:r w:rsidR="00A96CA2" w:rsidRPr="00082EE9">
              <w:rPr>
                <w:rStyle w:val="Hyperlink"/>
                <w:rFonts w:ascii="Times New Roman" w:hAnsi="Times New Roman"/>
                <w:sz w:val="24"/>
                <w:szCs w:val="24"/>
              </w:rPr>
              <w:t>https://moodle2.sscnet.ucla.edu/course/view/14S-POLSCI6-1</w:t>
            </w:r>
            <w:r w:rsidRPr="00082EE9">
              <w:rPr>
                <w:rStyle w:val="Hyperlink"/>
                <w:rFonts w:ascii="Times New Roman" w:eastAsiaTheme="minorEastAsia" w:hAnsi="Times New Roman" w:cstheme="minorBidi"/>
                <w:sz w:val="24"/>
                <w:szCs w:val="24"/>
                <w:lang w:eastAsia="ja-JP"/>
                <w:rPrChange w:id="5" w:author="Daniel Lim" w:date="2014-03-25T13:57:00Z">
                  <w:rPr>
                    <w:rStyle w:val="Hyperlink"/>
                    <w:rFonts w:ascii="Times New Roman" w:hAnsi="Times New Roman"/>
                    <w:sz w:val="24"/>
                    <w:szCs w:val="24"/>
                  </w:rPr>
                </w:rPrChange>
              </w:rPr>
              <w:fldChar w:fldCharType="end"/>
            </w:r>
          </w:p>
        </w:tc>
      </w:tr>
      <w:tr w:rsidR="002D71A7" w14:paraId="7DA681AF" w14:textId="77777777" w:rsidTr="00976C0D">
        <w:tblPrEx>
          <w:tblW w:w="9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 w:author="Joseph Asunka" w:date="2014-04-19T09:17:00Z">
            <w:tblPrEx>
              <w:tblW w:w="9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60"/>
          <w:ins w:id="7" w:author="Daniel" w:date="2014-03-24T16:28:00Z"/>
          <w:trPrChange w:id="8" w:author="Joseph Asunka" w:date="2014-04-19T09:17:00Z">
            <w:trPr>
              <w:trHeight w:val="360"/>
            </w:trPr>
          </w:trPrChange>
        </w:trPr>
        <w:tc>
          <w:tcPr>
            <w:tcW w:w="1890" w:type="dxa"/>
            <w:vAlign w:val="center"/>
            <w:tcPrChange w:id="9" w:author="Joseph Asunka" w:date="2014-04-19T09:17:00Z">
              <w:tcPr>
                <w:tcW w:w="1890" w:type="dxa"/>
                <w:vAlign w:val="center"/>
              </w:tcPr>
            </w:tcPrChange>
          </w:tcPr>
          <w:p w14:paraId="5F9A51E5" w14:textId="77CA1DE4" w:rsidR="002D71A7" w:rsidRPr="00082EE9" w:rsidRDefault="002D71A7" w:rsidP="00A96CA2">
            <w:pPr>
              <w:keepNext/>
              <w:keepLines/>
              <w:autoSpaceDE w:val="0"/>
              <w:autoSpaceDN w:val="0"/>
              <w:adjustRightInd w:val="0"/>
              <w:spacing w:before="200" w:line="259" w:lineRule="auto"/>
              <w:jc w:val="right"/>
              <w:outlineLvl w:val="3"/>
              <w:rPr>
                <w:ins w:id="10" w:author="Daniel" w:date="2014-03-24T16:28:00Z"/>
                <w:rFonts w:ascii="Times New Roman" w:hAnsi="Times New Roman"/>
                <w:i/>
                <w:sz w:val="24"/>
                <w:szCs w:val="24"/>
                <w:rPrChange w:id="11" w:author="Daniel Lim" w:date="2014-03-25T13:57:00Z">
                  <w:rPr>
                    <w:ins w:id="12" w:author="Daniel" w:date="2014-03-24T16:28:00Z"/>
                    <w:rFonts w:ascii="Times New Roman" w:eastAsiaTheme="majorEastAsia" w:hAnsi="Times New Roman" w:cstheme="majorBidi"/>
                    <w:b/>
                    <w:bCs/>
                    <w:i/>
                    <w:iCs/>
                    <w:color w:val="5B9BD5" w:themeColor="accent1"/>
                    <w:sz w:val="24"/>
                    <w:szCs w:val="24"/>
                    <w:lang w:eastAsia="ja-JP"/>
                  </w:rPr>
                </w:rPrChange>
              </w:rPr>
            </w:pPr>
            <w:ins w:id="13" w:author="Daniel" w:date="2014-03-24T16:28:00Z">
              <w:r w:rsidRPr="00082EE9">
                <w:rPr>
                  <w:rFonts w:ascii="Times New Roman" w:hAnsi="Times New Roman"/>
                  <w:i/>
                  <w:sz w:val="24"/>
                  <w:szCs w:val="24"/>
                </w:rPr>
                <w:t>Course Email:</w:t>
              </w:r>
            </w:ins>
          </w:p>
        </w:tc>
        <w:tc>
          <w:tcPr>
            <w:tcW w:w="236" w:type="dxa"/>
            <w:tcPrChange w:id="14" w:author="Joseph Asunka" w:date="2014-04-19T09:17:00Z">
              <w:tcPr>
                <w:tcW w:w="236" w:type="dxa"/>
              </w:tcPr>
            </w:tcPrChange>
          </w:tcPr>
          <w:p w14:paraId="3E449BC7" w14:textId="77777777" w:rsidR="002D71A7" w:rsidRPr="00082EE9" w:rsidRDefault="002D71A7" w:rsidP="00FD364B">
            <w:pPr>
              <w:autoSpaceDE w:val="0"/>
              <w:autoSpaceDN w:val="0"/>
              <w:adjustRightInd w:val="0"/>
              <w:spacing w:after="160" w:line="259" w:lineRule="auto"/>
              <w:rPr>
                <w:ins w:id="15" w:author="Daniel" w:date="2014-03-24T16:28:00Z"/>
                <w:rFonts w:ascii="Times New Roman" w:hAnsi="Times New Roman"/>
                <w:sz w:val="24"/>
                <w:szCs w:val="24"/>
                <w:rPrChange w:id="16" w:author="Daniel Lim" w:date="2014-03-25T13:57:00Z">
                  <w:rPr>
                    <w:ins w:id="17" w:author="Daniel" w:date="2014-03-24T16:28:00Z"/>
                    <w:rFonts w:ascii="Times New Roman" w:eastAsiaTheme="minorEastAsia" w:hAnsi="Times New Roman" w:cstheme="minorBidi"/>
                    <w:sz w:val="24"/>
                    <w:szCs w:val="24"/>
                    <w:lang w:eastAsia="ja-JP"/>
                  </w:rPr>
                </w:rPrChange>
              </w:rPr>
            </w:pPr>
          </w:p>
        </w:tc>
        <w:tc>
          <w:tcPr>
            <w:tcW w:w="7200" w:type="dxa"/>
            <w:gridSpan w:val="2"/>
            <w:vAlign w:val="center"/>
            <w:tcPrChange w:id="18" w:author="Joseph Asunka" w:date="2014-04-19T09:17:00Z">
              <w:tcPr>
                <w:tcW w:w="7200" w:type="dxa"/>
                <w:gridSpan w:val="2"/>
                <w:vAlign w:val="center"/>
              </w:tcPr>
            </w:tcPrChange>
          </w:tcPr>
          <w:p w14:paraId="6918F61C" w14:textId="3A5555A2" w:rsidR="002D71A7" w:rsidRPr="00082EE9" w:rsidRDefault="002D71A7" w:rsidP="00A96CA2">
            <w:pPr>
              <w:autoSpaceDE w:val="0"/>
              <w:autoSpaceDN w:val="0"/>
              <w:adjustRightInd w:val="0"/>
              <w:spacing w:after="160" w:line="259" w:lineRule="auto"/>
              <w:rPr>
                <w:ins w:id="19" w:author="Daniel" w:date="2014-03-24T16:28:00Z"/>
                <w:rFonts w:ascii="Times New Roman" w:hAnsi="Times New Roman"/>
                <w:sz w:val="24"/>
                <w:szCs w:val="24"/>
                <w:rPrChange w:id="20" w:author="Daniel Lim" w:date="2014-03-25T13:57:00Z">
                  <w:rPr>
                    <w:ins w:id="21" w:author="Daniel" w:date="2014-03-24T16:28:00Z"/>
                    <w:rFonts w:asciiTheme="minorHAnsi" w:eastAsiaTheme="minorEastAsia" w:hAnsiTheme="minorHAnsi" w:cstheme="minorBidi"/>
                    <w:sz w:val="22"/>
                    <w:szCs w:val="22"/>
                    <w:lang w:eastAsia="ja-JP"/>
                  </w:rPr>
                </w:rPrChange>
              </w:rPr>
            </w:pPr>
            <w:ins w:id="22" w:author="Daniel" w:date="2014-03-24T16:30:00Z">
              <w:r w:rsidRPr="00082EE9">
                <w:rPr>
                  <w:rFonts w:ascii="Times New Roman" w:eastAsiaTheme="minorEastAsia" w:hAnsi="Times New Roman" w:cstheme="minorBidi"/>
                  <w:sz w:val="24"/>
                  <w:szCs w:val="24"/>
                  <w:lang w:eastAsia="ja-JP"/>
                  <w:rPrChange w:id="23" w:author="Daniel Lim" w:date="2014-03-25T13:57:00Z">
                    <w:rPr>
                      <w:rFonts w:cs="Times"/>
                      <w:sz w:val="24"/>
                      <w:szCs w:val="24"/>
                    </w:rPr>
                  </w:rPrChange>
                </w:rPr>
                <w:fldChar w:fldCharType="begin"/>
              </w:r>
              <w:r w:rsidRPr="00082EE9">
                <w:rPr>
                  <w:rFonts w:ascii="Times New Roman" w:hAnsi="Times New Roman" w:cstheme="minorBidi"/>
                  <w:sz w:val="24"/>
                  <w:szCs w:val="24"/>
                  <w:rPrChange w:id="24" w:author="Daniel Lim" w:date="2014-03-25T13:57:00Z">
                    <w:rPr>
                      <w:rFonts w:cs="Times"/>
                      <w:sz w:val="24"/>
                      <w:szCs w:val="24"/>
                    </w:rPr>
                  </w:rPrChange>
                </w:rPr>
                <w:instrText xml:space="preserve"> HYPERLINK "mailto:</w:instrText>
              </w:r>
            </w:ins>
            <w:ins w:id="25" w:author="Daniel" w:date="2014-03-24T16:29:00Z">
              <w:r w:rsidRPr="00082EE9">
                <w:rPr>
                  <w:rFonts w:ascii="Times New Roman" w:hAnsi="Times New Roman" w:cstheme="minorBidi"/>
                  <w:sz w:val="24"/>
                  <w:szCs w:val="24"/>
                  <w:rPrChange w:id="26" w:author="Daniel Lim" w:date="2014-03-25T13:57:00Z">
                    <w:rPr>
                      <w:rFonts w:cs="Times"/>
                      <w:sz w:val="24"/>
                      <w:szCs w:val="24"/>
                    </w:rPr>
                  </w:rPrChange>
                </w:rPr>
                <w:instrText>polisci6@polisci.ucla.edu</w:instrText>
              </w:r>
            </w:ins>
            <w:ins w:id="27" w:author="Daniel" w:date="2014-03-24T16:30:00Z">
              <w:r w:rsidRPr="00082EE9">
                <w:rPr>
                  <w:rFonts w:ascii="Times New Roman" w:hAnsi="Times New Roman" w:cstheme="minorBidi"/>
                  <w:sz w:val="24"/>
                  <w:szCs w:val="24"/>
                  <w:rPrChange w:id="28" w:author="Daniel Lim" w:date="2014-03-25T13:57:00Z">
                    <w:rPr>
                      <w:rFonts w:cs="Times"/>
                      <w:sz w:val="24"/>
                      <w:szCs w:val="24"/>
                    </w:rPr>
                  </w:rPrChange>
                </w:rPr>
                <w:instrText xml:space="preserve">" </w:instrText>
              </w:r>
              <w:r w:rsidRPr="00082EE9">
                <w:rPr>
                  <w:rFonts w:ascii="Times New Roman" w:eastAsiaTheme="minorEastAsia" w:hAnsi="Times New Roman" w:cstheme="minorBidi"/>
                  <w:sz w:val="24"/>
                  <w:szCs w:val="24"/>
                  <w:lang w:eastAsia="ja-JP"/>
                  <w:rPrChange w:id="29" w:author="Daniel Lim" w:date="2014-03-25T13:57:00Z">
                    <w:rPr>
                      <w:rFonts w:cs="Times"/>
                      <w:sz w:val="24"/>
                      <w:szCs w:val="24"/>
                    </w:rPr>
                  </w:rPrChange>
                </w:rPr>
                <w:fldChar w:fldCharType="separate"/>
              </w:r>
            </w:ins>
            <w:ins w:id="30" w:author="Daniel" w:date="2014-03-24T16:29:00Z">
              <w:r w:rsidRPr="00082EE9">
                <w:rPr>
                  <w:rStyle w:val="Hyperlink"/>
                  <w:rFonts w:ascii="Times New Roman" w:hAnsi="Times New Roman" w:cstheme="minorBidi"/>
                  <w:rPrChange w:id="31" w:author="Daniel Lim" w:date="2014-03-25T13:57:00Z">
                    <w:rPr>
                      <w:rFonts w:cs="Times"/>
                      <w:sz w:val="24"/>
                      <w:szCs w:val="24"/>
                    </w:rPr>
                  </w:rPrChange>
                </w:rPr>
                <w:t>polisci6@polisci.ucla.edu</w:t>
              </w:r>
            </w:ins>
            <w:ins w:id="32" w:author="Daniel" w:date="2014-03-24T16:30:00Z">
              <w:r w:rsidRPr="00082EE9">
                <w:rPr>
                  <w:rFonts w:ascii="Times New Roman" w:eastAsiaTheme="minorEastAsia" w:hAnsi="Times New Roman" w:cstheme="minorBidi"/>
                  <w:sz w:val="24"/>
                  <w:szCs w:val="24"/>
                  <w:lang w:eastAsia="ja-JP"/>
                  <w:rPrChange w:id="33" w:author="Daniel Lim" w:date="2014-03-25T13:57:00Z">
                    <w:rPr>
                      <w:rFonts w:cs="Times"/>
                      <w:sz w:val="24"/>
                      <w:szCs w:val="24"/>
                    </w:rPr>
                  </w:rPrChange>
                </w:rPr>
                <w:fldChar w:fldCharType="end"/>
              </w:r>
              <w:r w:rsidRPr="00082EE9">
                <w:rPr>
                  <w:rFonts w:ascii="Times New Roman" w:hAnsi="Times New Roman" w:cstheme="minorBidi"/>
                  <w:sz w:val="24"/>
                  <w:szCs w:val="24"/>
                  <w:rPrChange w:id="34" w:author="Daniel Lim" w:date="2014-03-25T13:57:00Z">
                    <w:rPr>
                      <w:rFonts w:cs="Times"/>
                      <w:sz w:val="24"/>
                      <w:szCs w:val="24"/>
                    </w:rPr>
                  </w:rPrChange>
                </w:rPr>
                <w:t xml:space="preserve"> </w:t>
              </w:r>
            </w:ins>
          </w:p>
        </w:tc>
      </w:tr>
      <w:tr w:rsidR="00A96CA2" w14:paraId="732B336E" w14:textId="77777777" w:rsidTr="00976C0D">
        <w:tblPrEx>
          <w:tblW w:w="9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5" w:author="Joseph Asunka" w:date="2014-04-19T09:17:00Z">
            <w:tblPrEx>
              <w:tblW w:w="9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60"/>
          <w:trPrChange w:id="36" w:author="Joseph Asunka" w:date="2014-04-19T09:17:00Z">
            <w:trPr>
              <w:trHeight w:val="360"/>
            </w:trPr>
          </w:trPrChange>
        </w:trPr>
        <w:tc>
          <w:tcPr>
            <w:tcW w:w="1890" w:type="dxa"/>
            <w:vAlign w:val="center"/>
            <w:tcPrChange w:id="37" w:author="Joseph Asunka" w:date="2014-04-19T09:17:00Z">
              <w:tcPr>
                <w:tcW w:w="1890" w:type="dxa"/>
                <w:vAlign w:val="center"/>
              </w:tcPr>
            </w:tcPrChange>
          </w:tcPr>
          <w:p w14:paraId="7EB58F76" w14:textId="77777777" w:rsidR="00A96CA2" w:rsidRPr="00082EE9" w:rsidRDefault="00A96CA2" w:rsidP="00A96CA2">
            <w:pPr>
              <w:autoSpaceDE w:val="0"/>
              <w:autoSpaceDN w:val="0"/>
              <w:adjustRightInd w:val="0"/>
              <w:spacing w:after="160" w:line="259" w:lineRule="auto"/>
              <w:jc w:val="right"/>
              <w:rPr>
                <w:rFonts w:ascii="Times New Roman" w:hAnsi="Times New Roman"/>
                <w:color w:val="000000"/>
                <w:sz w:val="24"/>
                <w:szCs w:val="24"/>
                <w:shd w:val="clear" w:color="auto" w:fill="FFFFFF"/>
                <w:rPrChange w:id="38" w:author="Daniel Lim" w:date="2014-03-25T13:57:00Z">
                  <w:rPr>
                    <w:rFonts w:ascii="Times New Roman" w:eastAsiaTheme="minorEastAsia" w:hAnsi="Times New Roman" w:cstheme="minorBidi"/>
                    <w:color w:val="000000"/>
                    <w:sz w:val="24"/>
                    <w:szCs w:val="24"/>
                    <w:shd w:val="clear" w:color="auto" w:fill="FFFFFF"/>
                    <w:lang w:eastAsia="ja-JP"/>
                  </w:rPr>
                </w:rPrChange>
              </w:rPr>
            </w:pPr>
            <w:r w:rsidRPr="00082EE9">
              <w:rPr>
                <w:rFonts w:ascii="Times New Roman" w:hAnsi="Times New Roman"/>
                <w:i/>
                <w:sz w:val="24"/>
                <w:szCs w:val="24"/>
              </w:rPr>
              <w:t>Instructors:</w:t>
            </w:r>
          </w:p>
        </w:tc>
        <w:tc>
          <w:tcPr>
            <w:tcW w:w="236" w:type="dxa"/>
            <w:tcPrChange w:id="39" w:author="Joseph Asunka" w:date="2014-04-19T09:17:00Z">
              <w:tcPr>
                <w:tcW w:w="236" w:type="dxa"/>
              </w:tcPr>
            </w:tcPrChange>
          </w:tcPr>
          <w:p w14:paraId="1A7E8026" w14:textId="77777777" w:rsidR="00A96CA2" w:rsidRPr="00082EE9" w:rsidRDefault="00A96CA2" w:rsidP="00FD364B">
            <w:pPr>
              <w:autoSpaceDE w:val="0"/>
              <w:autoSpaceDN w:val="0"/>
              <w:adjustRightInd w:val="0"/>
              <w:spacing w:after="160" w:line="259" w:lineRule="auto"/>
              <w:rPr>
                <w:rFonts w:ascii="Times New Roman" w:hAnsi="Times New Roman"/>
                <w:sz w:val="24"/>
                <w:szCs w:val="24"/>
                <w:rPrChange w:id="40" w:author="Daniel Lim" w:date="2014-03-25T13:57:00Z">
                  <w:rPr>
                    <w:rFonts w:ascii="Times New Roman" w:eastAsiaTheme="minorEastAsia" w:hAnsi="Times New Roman" w:cstheme="minorBidi"/>
                    <w:sz w:val="24"/>
                    <w:szCs w:val="24"/>
                    <w:lang w:eastAsia="ja-JP"/>
                  </w:rPr>
                </w:rPrChange>
              </w:rPr>
            </w:pPr>
          </w:p>
        </w:tc>
        <w:tc>
          <w:tcPr>
            <w:tcW w:w="3510" w:type="dxa"/>
            <w:vAlign w:val="center"/>
            <w:tcPrChange w:id="41" w:author="Joseph Asunka" w:date="2014-04-19T09:17:00Z">
              <w:tcPr>
                <w:tcW w:w="3510" w:type="dxa"/>
                <w:vAlign w:val="center"/>
              </w:tcPr>
            </w:tcPrChange>
          </w:tcPr>
          <w:p w14:paraId="164D93FC" w14:textId="12607BEA" w:rsidR="00A96CA2" w:rsidRPr="00082EE9" w:rsidRDefault="00A96CA2" w:rsidP="00A96CA2">
            <w:pPr>
              <w:autoSpaceDE w:val="0"/>
              <w:autoSpaceDN w:val="0"/>
              <w:adjustRightInd w:val="0"/>
              <w:spacing w:after="160" w:line="259" w:lineRule="auto"/>
              <w:rPr>
                <w:rFonts w:ascii="Times New Roman" w:hAnsi="Times New Roman"/>
                <w:color w:val="000000"/>
                <w:sz w:val="24"/>
                <w:szCs w:val="24"/>
                <w:shd w:val="clear" w:color="auto" w:fill="FFFFFF"/>
                <w:rPrChange w:id="42" w:author="Daniel Lim" w:date="2014-03-25T13:57:00Z">
                  <w:rPr>
                    <w:rFonts w:ascii="Times New Roman" w:eastAsiaTheme="minorEastAsia" w:hAnsi="Times New Roman" w:cstheme="minorBidi"/>
                    <w:color w:val="000000"/>
                    <w:sz w:val="24"/>
                    <w:szCs w:val="24"/>
                    <w:shd w:val="clear" w:color="auto" w:fill="FFFFFF"/>
                    <w:lang w:eastAsia="ja-JP"/>
                  </w:rPr>
                </w:rPrChange>
              </w:rPr>
            </w:pPr>
            <w:r w:rsidRPr="00082EE9">
              <w:rPr>
                <w:rFonts w:ascii="Times New Roman" w:hAnsi="Times New Roman"/>
                <w:sz w:val="24"/>
                <w:szCs w:val="24"/>
              </w:rPr>
              <w:t>Daniel Lim (weeks 1-5)</w:t>
            </w:r>
          </w:p>
        </w:tc>
        <w:tc>
          <w:tcPr>
            <w:tcW w:w="3690" w:type="dxa"/>
            <w:vAlign w:val="center"/>
            <w:tcPrChange w:id="43" w:author="Joseph Asunka" w:date="2014-04-19T09:17:00Z">
              <w:tcPr>
                <w:tcW w:w="3690" w:type="dxa"/>
                <w:vAlign w:val="center"/>
              </w:tcPr>
            </w:tcPrChange>
          </w:tcPr>
          <w:p w14:paraId="3932F69A" w14:textId="77777777" w:rsidR="00A96CA2" w:rsidRPr="00082EE9" w:rsidRDefault="00A96CA2" w:rsidP="00A96CA2">
            <w:pPr>
              <w:autoSpaceDE w:val="0"/>
              <w:autoSpaceDN w:val="0"/>
              <w:adjustRightInd w:val="0"/>
              <w:spacing w:after="160" w:line="259" w:lineRule="auto"/>
              <w:rPr>
                <w:rFonts w:ascii="Times New Roman" w:hAnsi="Times New Roman"/>
                <w:color w:val="000000"/>
                <w:sz w:val="24"/>
                <w:szCs w:val="24"/>
                <w:shd w:val="clear" w:color="auto" w:fill="FFFFFF"/>
                <w:rPrChange w:id="44" w:author="Daniel Lim" w:date="2014-03-25T13:57:00Z">
                  <w:rPr>
                    <w:rFonts w:ascii="Times New Roman" w:eastAsiaTheme="minorEastAsia" w:hAnsi="Times New Roman" w:cstheme="minorBidi"/>
                    <w:color w:val="000000"/>
                    <w:sz w:val="24"/>
                    <w:szCs w:val="24"/>
                    <w:shd w:val="clear" w:color="auto" w:fill="FFFFFF"/>
                    <w:lang w:eastAsia="ja-JP"/>
                  </w:rPr>
                </w:rPrChange>
              </w:rPr>
            </w:pPr>
            <w:r w:rsidRPr="00082EE9">
              <w:rPr>
                <w:rFonts w:ascii="Times New Roman" w:hAnsi="Times New Roman"/>
                <w:sz w:val="24"/>
                <w:szCs w:val="24"/>
              </w:rPr>
              <w:t>Joseph Asunka (weeks 6-10)</w:t>
            </w:r>
          </w:p>
        </w:tc>
      </w:tr>
      <w:tr w:rsidR="00487EF2" w14:paraId="213FE991" w14:textId="77777777" w:rsidTr="00976C0D">
        <w:tblPrEx>
          <w:tblW w:w="9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5" w:author="Joseph Asunka" w:date="2014-04-19T09:17:00Z">
            <w:tblPrEx>
              <w:tblW w:w="9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60"/>
          <w:trPrChange w:id="46" w:author="Joseph Asunka" w:date="2014-04-19T09:17:00Z">
            <w:trPr>
              <w:trHeight w:val="360"/>
            </w:trPr>
          </w:trPrChange>
        </w:trPr>
        <w:tc>
          <w:tcPr>
            <w:tcW w:w="1890" w:type="dxa"/>
            <w:vAlign w:val="center"/>
            <w:tcPrChange w:id="47" w:author="Joseph Asunka" w:date="2014-04-19T09:17:00Z">
              <w:tcPr>
                <w:tcW w:w="1890" w:type="dxa"/>
                <w:vAlign w:val="center"/>
              </w:tcPr>
            </w:tcPrChange>
          </w:tcPr>
          <w:p w14:paraId="6D3019B2" w14:textId="77777777" w:rsidR="00487EF2" w:rsidRPr="00082EE9" w:rsidRDefault="00487EF2" w:rsidP="00A96CA2">
            <w:pPr>
              <w:autoSpaceDE w:val="0"/>
              <w:autoSpaceDN w:val="0"/>
              <w:adjustRightInd w:val="0"/>
              <w:spacing w:after="160" w:line="259" w:lineRule="auto"/>
              <w:jc w:val="right"/>
              <w:rPr>
                <w:rFonts w:ascii="Times New Roman" w:hAnsi="Times New Roman"/>
                <w:color w:val="000000"/>
                <w:sz w:val="24"/>
                <w:szCs w:val="24"/>
                <w:shd w:val="clear" w:color="auto" w:fill="FFFFFF"/>
                <w:rPrChange w:id="48" w:author="Daniel Lim" w:date="2014-03-25T13:57:00Z">
                  <w:rPr>
                    <w:rFonts w:ascii="Times New Roman" w:eastAsiaTheme="minorEastAsia" w:hAnsi="Times New Roman" w:cstheme="minorBidi"/>
                    <w:color w:val="000000"/>
                    <w:sz w:val="24"/>
                    <w:szCs w:val="24"/>
                    <w:shd w:val="clear" w:color="auto" w:fill="FFFFFF"/>
                    <w:lang w:eastAsia="ja-JP"/>
                  </w:rPr>
                </w:rPrChange>
              </w:rPr>
            </w:pPr>
            <w:r w:rsidRPr="00082EE9">
              <w:rPr>
                <w:rFonts w:ascii="Times New Roman" w:hAnsi="Times New Roman"/>
                <w:i/>
                <w:sz w:val="24"/>
                <w:szCs w:val="24"/>
              </w:rPr>
              <w:t>Office Hours:</w:t>
            </w:r>
          </w:p>
        </w:tc>
        <w:tc>
          <w:tcPr>
            <w:tcW w:w="236" w:type="dxa"/>
            <w:tcPrChange w:id="49" w:author="Joseph Asunka" w:date="2014-04-19T09:17:00Z">
              <w:tcPr>
                <w:tcW w:w="236" w:type="dxa"/>
              </w:tcPr>
            </w:tcPrChange>
          </w:tcPr>
          <w:p w14:paraId="4FB5BF4B" w14:textId="77777777" w:rsidR="00487EF2" w:rsidRPr="00082EE9" w:rsidRDefault="00487EF2" w:rsidP="00FD364B">
            <w:pPr>
              <w:autoSpaceDE w:val="0"/>
              <w:autoSpaceDN w:val="0"/>
              <w:adjustRightInd w:val="0"/>
              <w:spacing w:after="160" w:line="259" w:lineRule="auto"/>
              <w:rPr>
                <w:rFonts w:ascii="Times New Roman" w:hAnsi="Times New Roman"/>
                <w:color w:val="000000"/>
                <w:sz w:val="24"/>
                <w:szCs w:val="24"/>
                <w:shd w:val="clear" w:color="auto" w:fill="FFFFFF"/>
                <w:rPrChange w:id="50" w:author="Daniel Lim" w:date="2014-03-25T13:57:00Z">
                  <w:rPr>
                    <w:rFonts w:ascii="Times New Roman" w:eastAsiaTheme="minorEastAsia" w:hAnsi="Times New Roman" w:cstheme="minorBidi"/>
                    <w:color w:val="000000"/>
                    <w:sz w:val="24"/>
                    <w:szCs w:val="24"/>
                    <w:shd w:val="clear" w:color="auto" w:fill="FFFFFF"/>
                    <w:lang w:eastAsia="ja-JP"/>
                  </w:rPr>
                </w:rPrChange>
              </w:rPr>
            </w:pPr>
          </w:p>
        </w:tc>
        <w:tc>
          <w:tcPr>
            <w:tcW w:w="3510" w:type="dxa"/>
            <w:vAlign w:val="center"/>
            <w:tcPrChange w:id="51" w:author="Joseph Asunka" w:date="2014-04-19T09:17:00Z">
              <w:tcPr>
                <w:tcW w:w="3510" w:type="dxa"/>
                <w:vAlign w:val="center"/>
              </w:tcPr>
            </w:tcPrChange>
          </w:tcPr>
          <w:p w14:paraId="6956A40B" w14:textId="51734F4B" w:rsidR="00487EF2" w:rsidRPr="00082EE9" w:rsidRDefault="00487EF2" w:rsidP="00A96CA2">
            <w:pPr>
              <w:autoSpaceDE w:val="0"/>
              <w:autoSpaceDN w:val="0"/>
              <w:adjustRightInd w:val="0"/>
              <w:spacing w:after="160" w:line="259" w:lineRule="auto"/>
              <w:rPr>
                <w:rFonts w:ascii="Times New Roman" w:hAnsi="Times New Roman"/>
                <w:color w:val="000000"/>
                <w:sz w:val="24"/>
                <w:szCs w:val="24"/>
                <w:shd w:val="clear" w:color="auto" w:fill="FFFFFF"/>
                <w:rPrChange w:id="52" w:author="Daniel Lim" w:date="2014-03-25T13:57:00Z">
                  <w:rPr>
                    <w:rFonts w:ascii="Times New Roman" w:eastAsiaTheme="minorEastAsia" w:hAnsi="Times New Roman" w:cstheme="minorBidi"/>
                    <w:color w:val="000000"/>
                    <w:sz w:val="24"/>
                    <w:szCs w:val="24"/>
                    <w:shd w:val="clear" w:color="auto" w:fill="FFFFFF"/>
                    <w:lang w:eastAsia="ja-JP"/>
                  </w:rPr>
                </w:rPrChange>
              </w:rPr>
            </w:pPr>
            <w:r w:rsidRPr="00082EE9">
              <w:rPr>
                <w:rFonts w:ascii="Times New Roman" w:hAnsi="Times New Roman"/>
                <w:color w:val="000000"/>
                <w:sz w:val="24"/>
                <w:szCs w:val="24"/>
                <w:shd w:val="clear" w:color="auto" w:fill="FFFFFF"/>
              </w:rPr>
              <w:t>Bunche 4250, MW 1:15-2:30 PM</w:t>
            </w:r>
          </w:p>
        </w:tc>
        <w:tc>
          <w:tcPr>
            <w:tcW w:w="3690" w:type="dxa"/>
            <w:vAlign w:val="center"/>
            <w:tcPrChange w:id="53" w:author="Joseph Asunka" w:date="2014-04-19T09:17:00Z">
              <w:tcPr>
                <w:tcW w:w="3690" w:type="dxa"/>
                <w:vAlign w:val="center"/>
              </w:tcPr>
            </w:tcPrChange>
          </w:tcPr>
          <w:p w14:paraId="3BE026DE" w14:textId="60E37A97" w:rsidR="00487EF2" w:rsidRPr="00082EE9" w:rsidRDefault="00487EF2" w:rsidP="00487EF2">
            <w:pPr>
              <w:autoSpaceDE w:val="0"/>
              <w:autoSpaceDN w:val="0"/>
              <w:adjustRightInd w:val="0"/>
              <w:spacing w:after="160" w:line="259" w:lineRule="auto"/>
              <w:rPr>
                <w:rFonts w:ascii="Times New Roman" w:hAnsi="Times New Roman"/>
                <w:color w:val="000000"/>
                <w:sz w:val="24"/>
                <w:szCs w:val="24"/>
                <w:shd w:val="clear" w:color="auto" w:fill="FFFFFF"/>
                <w:rPrChange w:id="54" w:author="Daniel Lim" w:date="2014-03-25T13:57:00Z">
                  <w:rPr>
                    <w:rFonts w:ascii="Times New Roman" w:eastAsiaTheme="majorEastAsia" w:hAnsi="Times New Roman" w:cstheme="majorBidi"/>
                    <w:b/>
                    <w:bCs/>
                    <w:i/>
                    <w:iCs/>
                    <w:color w:val="000000"/>
                    <w:sz w:val="24"/>
                    <w:szCs w:val="24"/>
                    <w:shd w:val="clear" w:color="auto" w:fill="FFFFFF"/>
                    <w:lang w:eastAsia="ja-JP"/>
                  </w:rPr>
                </w:rPrChange>
              </w:rPr>
              <w:pPrChange w:id="55" w:author="Joseph Asunka" w:date="2014-04-19T09:11:00Z">
                <w:pPr>
                  <w:keepNext/>
                  <w:keepLines/>
                  <w:autoSpaceDE w:val="0"/>
                  <w:autoSpaceDN w:val="0"/>
                  <w:adjustRightInd w:val="0"/>
                  <w:spacing w:before="200" w:line="259" w:lineRule="auto"/>
                  <w:outlineLvl w:val="3"/>
                </w:pPr>
              </w:pPrChange>
            </w:pPr>
            <w:ins w:id="56" w:author="Joseph Asunka" w:date="2014-04-19T09:10:00Z">
              <w:r>
                <w:rPr>
                  <w:rFonts w:ascii="Times New Roman" w:hAnsi="Times New Roman"/>
                  <w:color w:val="000000"/>
                  <w:sz w:val="24"/>
                  <w:szCs w:val="24"/>
                  <w:shd w:val="clear" w:color="auto" w:fill="FFFFFF"/>
                </w:rPr>
                <w:t>Bunche 4250, MW 1:00-2:00</w:t>
              </w:r>
              <w:r w:rsidRPr="00082EE9">
                <w:rPr>
                  <w:rFonts w:ascii="Times New Roman" w:hAnsi="Times New Roman"/>
                  <w:color w:val="000000"/>
                  <w:sz w:val="24"/>
                  <w:szCs w:val="24"/>
                  <w:shd w:val="clear" w:color="auto" w:fill="FFFFFF"/>
                </w:rPr>
                <w:t xml:space="preserve"> PM</w:t>
              </w:r>
            </w:ins>
            <w:ins w:id="57" w:author="Daniel Lim" w:date="2014-03-25T13:50:00Z">
              <w:del w:id="58" w:author="Joseph Asunka" w:date="2014-04-19T09:10:00Z">
                <w:r w:rsidRPr="00082EE9" w:rsidDel="00487EF2">
                  <w:rPr>
                    <w:rFonts w:ascii="Times New Roman" w:hAnsi="Times New Roman"/>
                    <w:color w:val="000000"/>
                    <w:sz w:val="24"/>
                    <w:szCs w:val="24"/>
                    <w:shd w:val="clear" w:color="auto" w:fill="FFFFFF"/>
                  </w:rPr>
                  <w:delText>Bunche 4262, MW 1-2:30 PM</w:delText>
                </w:r>
              </w:del>
            </w:ins>
            <w:ins w:id="59" w:author="Daniel" w:date="2014-03-24T16:55:00Z">
              <w:del w:id="60" w:author="Joseph Asunka" w:date="2014-04-19T09:10:00Z">
                <w:r w:rsidRPr="00487EF2" w:rsidDel="00816E17">
                  <w:rPr>
                    <w:rFonts w:ascii="Times New Roman" w:hAnsi="Times New Roman"/>
                    <w:color w:val="000000"/>
                    <w:sz w:val="24"/>
                    <w:szCs w:val="24"/>
                    <w:shd w:val="clear" w:color="auto" w:fill="FFFFFF"/>
                    <w:rPrChange w:id="61" w:author="Joseph Asunka" w:date="2014-04-19T09:11:00Z">
                      <w:rPr>
                        <w:rFonts w:cs="Times"/>
                        <w:color w:val="000000"/>
                        <w:sz w:val="24"/>
                        <w:szCs w:val="24"/>
                        <w:shd w:val="clear" w:color="auto" w:fill="FFFFFF"/>
                      </w:rPr>
                    </w:rPrChange>
                  </w:rPr>
                  <w:delText>TBD</w:delText>
                </w:r>
              </w:del>
            </w:ins>
          </w:p>
        </w:tc>
      </w:tr>
    </w:tbl>
    <w:p w14:paraId="2BF02E21" w14:textId="77777777" w:rsidR="00FD364B" w:rsidRDefault="00FD364B" w:rsidP="000B354B">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38266249" w14:textId="3A1B07B9" w:rsidR="001C7BD1" w:rsidRPr="00DE4E75" w:rsidRDefault="0014354D" w:rsidP="0014354D">
      <w:pPr>
        <w:pStyle w:val="Default"/>
      </w:pPr>
      <w:r w:rsidRPr="00DE4E75">
        <w:t xml:space="preserve">This course </w:t>
      </w:r>
      <w:r w:rsidR="000F412A">
        <w:t>introduces</w:t>
      </w:r>
      <w:r w:rsidRPr="00DE4E75">
        <w:t xml:space="preserve"> data analytic methods used by social scientists to make inferences about how the world works</w:t>
      </w:r>
      <w:r w:rsidR="009F2995" w:rsidRPr="00DE4E75">
        <w:t xml:space="preserve">. </w:t>
      </w:r>
      <w:del w:id="62" w:author="Daniel Lim" w:date="2014-02-27T08:47:00Z">
        <w:r w:rsidR="000F412A" w:rsidDel="002C6959">
          <w:delText>The curriculum</w:delText>
        </w:r>
        <w:r w:rsidR="00473166" w:rsidDel="002C6959">
          <w:delText xml:space="preserve"> is designed with </w:delText>
        </w:r>
      </w:del>
      <w:ins w:id="63" w:author="Daniel Lim" w:date="2014-02-27T08:47:00Z">
        <w:r w:rsidR="002C6959">
          <w:t xml:space="preserve">This course has </w:t>
        </w:r>
      </w:ins>
      <w:r w:rsidR="00473166">
        <w:t>3 objective</w:t>
      </w:r>
      <w:ins w:id="64" w:author="Daniel Lim" w:date="2014-02-27T08:48:00Z">
        <w:r w:rsidR="002C6959">
          <w:t>s</w:t>
        </w:r>
      </w:ins>
      <w:del w:id="65" w:author="Daniel Lim" w:date="2014-02-27T08:47:00Z">
        <w:r w:rsidR="00473166" w:rsidDel="002C6959">
          <w:delText>s in mind</w:delText>
        </w:r>
      </w:del>
      <w:r w:rsidR="009F2995" w:rsidRPr="00DE4E75">
        <w:t xml:space="preserve">. </w:t>
      </w:r>
      <w:del w:id="66" w:author="Daniel Lim" w:date="2014-02-27T08:48:00Z">
        <w:r w:rsidR="000F412A" w:rsidDel="002C6959">
          <w:delText>Objective one</w:delText>
        </w:r>
      </w:del>
      <w:ins w:id="67" w:author="Daniel Lim" w:date="2014-02-27T08:48:00Z">
        <w:r w:rsidR="002C6959">
          <w:t>First</w:t>
        </w:r>
      </w:ins>
      <w:r w:rsidR="00151C9A" w:rsidRPr="00DE4E75">
        <w:t xml:space="preserve"> is </w:t>
      </w:r>
      <w:r w:rsidR="00473166">
        <w:t xml:space="preserve">to introduce students to basic statistical </w:t>
      </w:r>
      <w:r w:rsidR="00151C9A" w:rsidRPr="00C53779">
        <w:t>theory</w:t>
      </w:r>
      <w:r w:rsidR="00C53779">
        <w:t>.</w:t>
      </w:r>
      <w:r w:rsidR="00151C9A" w:rsidRPr="00DE4E75">
        <w:t xml:space="preserve"> </w:t>
      </w:r>
      <w:r w:rsidR="00C53779">
        <w:t>T</w:t>
      </w:r>
      <w:r w:rsidR="00C509C1">
        <w:t>oward this end, we w</w:t>
      </w:r>
      <w:bookmarkStart w:id="68" w:name="_GoBack"/>
      <w:bookmarkEnd w:id="68"/>
      <w:r w:rsidR="00C509C1">
        <w:t>ill examine</w:t>
      </w:r>
      <w:r w:rsidR="00151C9A" w:rsidRPr="00DE4E75">
        <w:t xml:space="preserve"> </w:t>
      </w:r>
      <w:r w:rsidR="00473166">
        <w:t>fundamental</w:t>
      </w:r>
      <w:r w:rsidR="00151C9A" w:rsidRPr="00DE4E75">
        <w:t xml:space="preserve"> </w:t>
      </w:r>
      <w:r w:rsidR="00C509C1">
        <w:t xml:space="preserve">statistical </w:t>
      </w:r>
      <w:r w:rsidR="00151C9A" w:rsidRPr="00DE4E75">
        <w:t xml:space="preserve">concepts, the logic of causality, and common analytic challenges (e.g. confounding, bias, correlation versus causation). </w:t>
      </w:r>
      <w:r w:rsidR="00473166">
        <w:t>The s</w:t>
      </w:r>
      <w:r w:rsidR="00151C9A" w:rsidRPr="00DE4E75">
        <w:t>econd</w:t>
      </w:r>
      <w:r w:rsidR="00473166">
        <w:t xml:space="preserve"> </w:t>
      </w:r>
      <w:del w:id="69" w:author="Daniel Lim" w:date="2014-02-27T08:48:00Z">
        <w:r w:rsidR="00473166" w:rsidDel="002C6959">
          <w:delText xml:space="preserve">objective </w:delText>
        </w:r>
      </w:del>
      <w:r w:rsidR="00473166">
        <w:t>is to</w:t>
      </w:r>
      <w:r w:rsidR="000B0FCC" w:rsidRPr="00DE4E75">
        <w:t xml:space="preserve"> acquaint students with</w:t>
      </w:r>
      <w:r w:rsidR="00151C9A" w:rsidRPr="00DE4E75">
        <w:t xml:space="preserve"> </w:t>
      </w:r>
      <w:r w:rsidR="00FC5821" w:rsidRPr="00DE4E75">
        <w:t xml:space="preserve">some of the </w:t>
      </w:r>
      <w:r w:rsidR="00151C9A" w:rsidRPr="00C53779">
        <w:t>tools</w:t>
      </w:r>
      <w:r w:rsidR="00151C9A" w:rsidRPr="00DE4E75">
        <w:t xml:space="preserve"> used by social scientists </w:t>
      </w:r>
      <w:r w:rsidR="000B0FCC" w:rsidRPr="00DE4E75">
        <w:t xml:space="preserve">to </w:t>
      </w:r>
      <w:r w:rsidR="00FC5821" w:rsidRPr="00DE4E75">
        <w:t>surmount</w:t>
      </w:r>
      <w:r w:rsidR="00A9317B" w:rsidRPr="00DE4E75">
        <w:t xml:space="preserve"> </w:t>
      </w:r>
      <w:r w:rsidR="00C53779">
        <w:t>said</w:t>
      </w:r>
      <w:r w:rsidR="00FC5821" w:rsidRPr="00DE4E75">
        <w:t xml:space="preserve"> challenges and </w:t>
      </w:r>
      <w:r w:rsidR="000B0FCC" w:rsidRPr="00DE4E75">
        <w:t xml:space="preserve">test hypotheses about the world </w:t>
      </w:r>
      <w:r w:rsidR="00151C9A" w:rsidRPr="00DE4E75">
        <w:t xml:space="preserve">– </w:t>
      </w:r>
      <w:r w:rsidR="00C43A65" w:rsidRPr="00DE4E75">
        <w:t xml:space="preserve">contingency tables, </w:t>
      </w:r>
      <w:r w:rsidR="001C7BD1" w:rsidRPr="00DE4E75">
        <w:t xml:space="preserve">t-tests, </w:t>
      </w:r>
      <w:r w:rsidR="00C43A65" w:rsidRPr="00DE4E75">
        <w:t>regression</w:t>
      </w:r>
      <w:r w:rsidR="00C53779">
        <w:t>,</w:t>
      </w:r>
      <w:r w:rsidR="00151C9A" w:rsidRPr="00DE4E75">
        <w:t xml:space="preserve"> </w:t>
      </w:r>
      <w:r w:rsidR="000B0FCC" w:rsidRPr="00DE4E75">
        <w:t>etc</w:t>
      </w:r>
      <w:r w:rsidR="00C43A65" w:rsidRPr="00DE4E75">
        <w:t>.</w:t>
      </w:r>
      <w:r w:rsidR="009F2995" w:rsidRPr="00DE4E75">
        <w:t xml:space="preserve"> </w:t>
      </w:r>
      <w:r w:rsidR="00473166">
        <w:t>The final objective is to teach students how</w:t>
      </w:r>
      <w:r w:rsidR="000B0FCC" w:rsidRPr="00DE4E75">
        <w:t xml:space="preserve"> to </w:t>
      </w:r>
      <w:r w:rsidR="000B0FCC" w:rsidRPr="00C53779">
        <w:t>present</w:t>
      </w:r>
      <w:r w:rsidR="000B0FCC" w:rsidRPr="00DE4E75">
        <w:t xml:space="preserve"> their data</w:t>
      </w:r>
      <w:r w:rsidR="004C35B0">
        <w:t xml:space="preserve"> and results by effectively combining prose and </w:t>
      </w:r>
      <w:r w:rsidR="00532EFE">
        <w:t xml:space="preserve">graphical </w:t>
      </w:r>
      <w:r w:rsidR="004F7590" w:rsidRPr="00DE4E75">
        <w:t xml:space="preserve">presentations (e.g. </w:t>
      </w:r>
      <w:r w:rsidR="004C35B0">
        <w:t xml:space="preserve">tables, </w:t>
      </w:r>
      <w:r w:rsidR="00C71E2F">
        <w:t>histograms, scatterplots, box</w:t>
      </w:r>
      <w:r w:rsidR="004F7590" w:rsidRPr="00DE4E75">
        <w:t>plots)</w:t>
      </w:r>
      <w:r w:rsidR="000B0FCC" w:rsidRPr="00DE4E75">
        <w:t xml:space="preserve">. </w:t>
      </w:r>
      <w:ins w:id="70" w:author="Daniel Lim" w:date="2014-03-06T21:48:00Z">
        <w:r w:rsidR="00633B50">
          <w:t>In pursuing these goals, we will</w:t>
        </w:r>
      </w:ins>
      <w:ins w:id="71" w:author="Daniel Lim" w:date="2014-03-06T21:49:00Z">
        <w:r w:rsidR="00633B50">
          <w:t xml:space="preserve"> explore political data from both developed and developing countries, on a variety of topics such as elections, economic development, and indicators of human welfare</w:t>
        </w:r>
      </w:ins>
      <w:ins w:id="72" w:author="Daniel Lim" w:date="2014-03-06T21:50:00Z">
        <w:r w:rsidR="00633B50">
          <w:t>.</w:t>
        </w:r>
      </w:ins>
      <w:ins w:id="73" w:author="Daniel Lim" w:date="2014-03-06T21:48:00Z">
        <w:r w:rsidR="00633B50">
          <w:t xml:space="preserve"> </w:t>
        </w:r>
      </w:ins>
      <w:r w:rsidR="000B0FCC" w:rsidRPr="00DE4E75">
        <w:t xml:space="preserve">In summary, </w:t>
      </w:r>
      <w:del w:id="74" w:author="Daniel Lim" w:date="2014-03-06T21:50:00Z">
        <w:r w:rsidR="00473166" w:rsidDel="00633B50">
          <w:delText xml:space="preserve">the goal of </w:delText>
        </w:r>
      </w:del>
      <w:r w:rsidR="000B0FCC" w:rsidRPr="00DE4E75">
        <w:t xml:space="preserve">this course </w:t>
      </w:r>
      <w:del w:id="75" w:author="Daniel Lim" w:date="2014-03-06T21:50:00Z">
        <w:r w:rsidR="00473166" w:rsidDel="00633B50">
          <w:delText>is</w:delText>
        </w:r>
        <w:r w:rsidR="000B0FCC" w:rsidRPr="00DE4E75" w:rsidDel="00633B50">
          <w:delText xml:space="preserve"> to</w:delText>
        </w:r>
      </w:del>
      <w:ins w:id="76" w:author="Daniel Lim" w:date="2014-03-06T21:50:00Z">
        <w:r w:rsidR="00633B50">
          <w:t>will</w:t>
        </w:r>
      </w:ins>
      <w:r w:rsidR="000B0FCC" w:rsidRPr="00DE4E75">
        <w:t xml:space="preserve"> teach students how to think about </w:t>
      </w:r>
      <w:r w:rsidR="004F7590" w:rsidRPr="00DE4E75">
        <w:t xml:space="preserve">and analyze </w:t>
      </w:r>
      <w:r w:rsidR="000B0FCC" w:rsidRPr="00DE4E75">
        <w:t>data, and present their findings in</w:t>
      </w:r>
      <w:r w:rsidR="004F7590" w:rsidRPr="00DE4E75">
        <w:t xml:space="preserve"> a clear and compelling manner.</w:t>
      </w:r>
      <w:r w:rsidR="000B0FCC" w:rsidRPr="00DE4E75">
        <w:t xml:space="preserve"> </w:t>
      </w:r>
      <w:commentRangeStart w:id="77"/>
      <w:commentRangeStart w:id="78"/>
      <w:del w:id="79" w:author="Daniel Lim" w:date="2014-03-06T21:49:00Z">
        <w:r w:rsidR="006E43AE" w:rsidDel="00633B50">
          <w:delText>We will analyze data from many aspects of politics in both developed and developing countries, including elections, economic development, indicators of human welfare and the effects of these factors on one another</w:delText>
        </w:r>
      </w:del>
      <w:r w:rsidR="006E43AE">
        <w:t>.</w:t>
      </w:r>
      <w:commentRangeEnd w:id="77"/>
      <w:r w:rsidR="00B33AE9">
        <w:rPr>
          <w:rStyle w:val="CommentReference"/>
          <w:rFonts w:asciiTheme="minorHAnsi" w:hAnsiTheme="minorHAnsi" w:cstheme="minorBidi"/>
          <w:color w:val="auto"/>
        </w:rPr>
        <w:commentReference w:id="77"/>
      </w:r>
      <w:commentRangeEnd w:id="78"/>
      <w:r w:rsidR="00633B50">
        <w:rPr>
          <w:rStyle w:val="CommentReference"/>
          <w:rFonts w:asciiTheme="minorHAnsi" w:hAnsiTheme="minorHAnsi" w:cstheme="minorBidi"/>
          <w:color w:val="auto"/>
        </w:rPr>
        <w:commentReference w:id="78"/>
      </w:r>
    </w:p>
    <w:p w14:paraId="33954A22" w14:textId="77777777" w:rsidR="00C53779" w:rsidRPr="00DE4E75" w:rsidRDefault="00C53779" w:rsidP="0014354D">
      <w:pPr>
        <w:pStyle w:val="Default"/>
      </w:pPr>
    </w:p>
    <w:p w14:paraId="0149DC5D" w14:textId="77777777" w:rsidR="00100206" w:rsidRDefault="00100206" w:rsidP="0014354D">
      <w:pPr>
        <w:pStyle w:val="Default"/>
        <w:rPr>
          <w:b/>
        </w:rPr>
      </w:pPr>
      <w:r w:rsidRPr="00C71E2F">
        <w:rPr>
          <w:b/>
        </w:rPr>
        <w:t>Grad</w:t>
      </w:r>
      <w:r w:rsidR="00085E20" w:rsidRPr="00C71E2F">
        <w:rPr>
          <w:b/>
        </w:rPr>
        <w:t>ing</w:t>
      </w:r>
    </w:p>
    <w:p w14:paraId="2E01027B" w14:textId="10872CAE" w:rsidR="006E43AE" w:rsidRPr="006E43AE" w:rsidRDefault="006E43AE" w:rsidP="0014354D">
      <w:pPr>
        <w:pStyle w:val="Default"/>
      </w:pPr>
      <w:del w:id="80" w:author="Daniel Lim" w:date="2014-03-06T21:59:00Z">
        <w:r w:rsidDel="00990A89">
          <w:delText xml:space="preserve">Your grade will be based on six data essays, a midterm, and a final consisting of two parts – a lab exercise and an in-class written exam).  A total </w:delText>
        </w:r>
        <w:r w:rsidR="00AD5ECA" w:rsidDel="00990A89">
          <w:delText xml:space="preserve">of </w:delText>
        </w:r>
        <w:r w:rsidDel="00990A89">
          <w:delText xml:space="preserve">100 </w:delText>
        </w:r>
        <w:r w:rsidR="00B33AE9" w:rsidDel="00990A89">
          <w:delText xml:space="preserve">percentage </w:delText>
        </w:r>
        <w:r w:rsidDel="00990A89">
          <w:delText>points will allocated across these assignments as follows:</w:delText>
        </w:r>
      </w:del>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1440"/>
        <w:gridCol w:w="2880"/>
      </w:tblGrid>
      <w:tr w:rsidR="004B7700" w:rsidRPr="00DE4E75" w14:paraId="6CCF3111" w14:textId="77777777" w:rsidTr="00C71E2F">
        <w:tc>
          <w:tcPr>
            <w:tcW w:w="5130" w:type="dxa"/>
            <w:tcBorders>
              <w:bottom w:val="single" w:sz="12" w:space="0" w:color="auto"/>
            </w:tcBorders>
          </w:tcPr>
          <w:p w14:paraId="09977F61" w14:textId="77777777" w:rsidR="004B7700" w:rsidRPr="00DE4E75" w:rsidRDefault="004B7700" w:rsidP="00C71E2F">
            <w:pPr>
              <w:ind w:right="18"/>
              <w:rPr>
                <w:rFonts w:ascii="Times New Roman" w:hAnsi="Times New Roman"/>
                <w:i/>
                <w:sz w:val="24"/>
                <w:szCs w:val="24"/>
              </w:rPr>
            </w:pPr>
            <w:r w:rsidRPr="00DE4E75">
              <w:rPr>
                <w:rFonts w:ascii="Times New Roman" w:hAnsi="Times New Roman"/>
                <w:i/>
                <w:sz w:val="24"/>
                <w:szCs w:val="24"/>
              </w:rPr>
              <w:t>Item</w:t>
            </w:r>
          </w:p>
        </w:tc>
        <w:tc>
          <w:tcPr>
            <w:tcW w:w="1440" w:type="dxa"/>
            <w:tcBorders>
              <w:bottom w:val="single" w:sz="12" w:space="0" w:color="auto"/>
            </w:tcBorders>
          </w:tcPr>
          <w:p w14:paraId="13FE6A6F" w14:textId="77777777" w:rsidR="004B7700" w:rsidRPr="00DE4E75" w:rsidRDefault="00376FF9" w:rsidP="00C71E2F">
            <w:pPr>
              <w:ind w:right="18"/>
              <w:jc w:val="center"/>
              <w:rPr>
                <w:rFonts w:ascii="Times New Roman" w:hAnsi="Times New Roman"/>
                <w:i/>
                <w:sz w:val="24"/>
                <w:szCs w:val="24"/>
              </w:rPr>
            </w:pPr>
            <w:r>
              <w:rPr>
                <w:rFonts w:ascii="Times New Roman" w:hAnsi="Times New Roman"/>
                <w:i/>
                <w:sz w:val="24"/>
                <w:szCs w:val="24"/>
              </w:rPr>
              <w:t xml:space="preserve">(Due) </w:t>
            </w:r>
            <w:r w:rsidR="004B7700" w:rsidRPr="00DE4E75">
              <w:rPr>
                <w:rFonts w:ascii="Times New Roman" w:hAnsi="Times New Roman"/>
                <w:i/>
                <w:sz w:val="24"/>
                <w:szCs w:val="24"/>
              </w:rPr>
              <w:t>Date</w:t>
            </w:r>
          </w:p>
        </w:tc>
        <w:tc>
          <w:tcPr>
            <w:tcW w:w="2880" w:type="dxa"/>
            <w:tcBorders>
              <w:bottom w:val="single" w:sz="12" w:space="0" w:color="auto"/>
            </w:tcBorders>
          </w:tcPr>
          <w:p w14:paraId="2245DA2A" w14:textId="5F67F667" w:rsidR="004B7700" w:rsidRPr="00DE4E75" w:rsidRDefault="00C877F6" w:rsidP="006E43AE">
            <w:pPr>
              <w:ind w:right="18"/>
              <w:jc w:val="center"/>
              <w:rPr>
                <w:rFonts w:ascii="Times New Roman" w:hAnsi="Times New Roman"/>
                <w:i/>
                <w:sz w:val="24"/>
                <w:szCs w:val="24"/>
              </w:rPr>
            </w:pPr>
            <w:r>
              <w:rPr>
                <w:rFonts w:ascii="Times New Roman" w:hAnsi="Times New Roman"/>
                <w:i/>
                <w:sz w:val="24"/>
                <w:szCs w:val="24"/>
              </w:rPr>
              <w:t>Percent of final grade</w:t>
            </w:r>
          </w:p>
        </w:tc>
      </w:tr>
      <w:tr w:rsidR="00085E20" w:rsidRPr="00DE4E75" w14:paraId="2AD4242E" w14:textId="77777777" w:rsidTr="00C71E2F">
        <w:trPr>
          <w:trHeight w:val="299"/>
        </w:trPr>
        <w:tc>
          <w:tcPr>
            <w:tcW w:w="5130" w:type="dxa"/>
            <w:tcBorders>
              <w:top w:val="single" w:sz="12" w:space="0" w:color="auto"/>
            </w:tcBorders>
          </w:tcPr>
          <w:p w14:paraId="639A5D63" w14:textId="370638FE" w:rsidR="00085E20" w:rsidRPr="00DE4E75" w:rsidRDefault="00AD5ECA" w:rsidP="00C71E2F">
            <w:pPr>
              <w:ind w:right="18"/>
              <w:rPr>
                <w:rFonts w:ascii="Times New Roman" w:hAnsi="Times New Roman"/>
                <w:sz w:val="24"/>
                <w:szCs w:val="24"/>
              </w:rPr>
            </w:pPr>
            <w:r>
              <w:rPr>
                <w:rFonts w:ascii="Times New Roman" w:hAnsi="Times New Roman"/>
                <w:sz w:val="24"/>
                <w:szCs w:val="24"/>
              </w:rPr>
              <w:t>HW</w:t>
            </w:r>
            <w:r w:rsidR="00085E20">
              <w:rPr>
                <w:rFonts w:ascii="Times New Roman" w:hAnsi="Times New Roman"/>
                <w:sz w:val="24"/>
                <w:szCs w:val="24"/>
              </w:rPr>
              <w:t xml:space="preserve"> 1</w:t>
            </w:r>
          </w:p>
        </w:tc>
        <w:tc>
          <w:tcPr>
            <w:tcW w:w="1440" w:type="dxa"/>
            <w:tcBorders>
              <w:top w:val="single" w:sz="12" w:space="0" w:color="auto"/>
            </w:tcBorders>
          </w:tcPr>
          <w:p w14:paraId="33FD791B" w14:textId="77777777" w:rsidR="00085E20" w:rsidRPr="00DE4E75" w:rsidRDefault="00300B12" w:rsidP="00C71E2F">
            <w:pPr>
              <w:ind w:right="18"/>
              <w:jc w:val="center"/>
              <w:rPr>
                <w:rFonts w:ascii="Times New Roman" w:hAnsi="Times New Roman"/>
                <w:sz w:val="24"/>
                <w:szCs w:val="24"/>
              </w:rPr>
            </w:pPr>
            <w:r>
              <w:rPr>
                <w:rFonts w:ascii="Times New Roman" w:hAnsi="Times New Roman"/>
                <w:sz w:val="24"/>
                <w:szCs w:val="24"/>
              </w:rPr>
              <w:t>4/8</w:t>
            </w:r>
          </w:p>
        </w:tc>
        <w:tc>
          <w:tcPr>
            <w:tcW w:w="2880" w:type="dxa"/>
            <w:tcBorders>
              <w:top w:val="single" w:sz="12" w:space="0" w:color="auto"/>
            </w:tcBorders>
            <w:vAlign w:val="center"/>
          </w:tcPr>
          <w:p w14:paraId="1E1BC7FE" w14:textId="71C804C7" w:rsidR="00085E20" w:rsidRPr="00DE4E75" w:rsidRDefault="00C877F6" w:rsidP="006E43AE">
            <w:pPr>
              <w:ind w:right="18"/>
              <w:jc w:val="center"/>
              <w:rPr>
                <w:rFonts w:ascii="Times New Roman" w:hAnsi="Times New Roman"/>
                <w:sz w:val="24"/>
                <w:szCs w:val="24"/>
              </w:rPr>
            </w:pPr>
            <w:r>
              <w:rPr>
                <w:rFonts w:ascii="Times New Roman" w:hAnsi="Times New Roman"/>
                <w:sz w:val="24"/>
                <w:szCs w:val="24"/>
              </w:rPr>
              <w:t>2</w:t>
            </w:r>
          </w:p>
        </w:tc>
      </w:tr>
      <w:tr w:rsidR="00AE228D" w:rsidRPr="00DE4E75" w14:paraId="09143522" w14:textId="77777777" w:rsidTr="006E43AE">
        <w:trPr>
          <w:trHeight w:val="299"/>
        </w:trPr>
        <w:tc>
          <w:tcPr>
            <w:tcW w:w="5130" w:type="dxa"/>
            <w:tcBorders>
              <w:top w:val="single" w:sz="4" w:space="0" w:color="auto"/>
              <w:bottom w:val="single" w:sz="4" w:space="0" w:color="auto"/>
            </w:tcBorders>
          </w:tcPr>
          <w:p w14:paraId="277CC870" w14:textId="77777777" w:rsidR="00AE228D" w:rsidRPr="00DE4E75" w:rsidRDefault="00300B12" w:rsidP="006E43AE">
            <w:pPr>
              <w:ind w:right="18"/>
              <w:rPr>
                <w:rFonts w:ascii="Times New Roman" w:hAnsi="Times New Roman"/>
                <w:sz w:val="24"/>
                <w:szCs w:val="24"/>
              </w:rPr>
            </w:pPr>
            <w:r>
              <w:rPr>
                <w:rFonts w:ascii="Times New Roman" w:hAnsi="Times New Roman"/>
                <w:sz w:val="24"/>
                <w:szCs w:val="24"/>
              </w:rPr>
              <w:t>HW 2</w:t>
            </w:r>
          </w:p>
        </w:tc>
        <w:tc>
          <w:tcPr>
            <w:tcW w:w="1440" w:type="dxa"/>
            <w:tcBorders>
              <w:top w:val="single" w:sz="4" w:space="0" w:color="auto"/>
              <w:bottom w:val="single" w:sz="4" w:space="0" w:color="auto"/>
            </w:tcBorders>
          </w:tcPr>
          <w:p w14:paraId="79222E5A" w14:textId="77777777" w:rsidR="00AE228D" w:rsidRPr="00DE4E75" w:rsidRDefault="00300B12" w:rsidP="006E43AE">
            <w:pPr>
              <w:ind w:right="18"/>
              <w:jc w:val="center"/>
              <w:rPr>
                <w:rFonts w:ascii="Times New Roman" w:hAnsi="Times New Roman"/>
                <w:sz w:val="24"/>
                <w:szCs w:val="24"/>
              </w:rPr>
            </w:pPr>
            <w:r>
              <w:rPr>
                <w:rFonts w:ascii="Times New Roman" w:hAnsi="Times New Roman"/>
                <w:sz w:val="24"/>
                <w:szCs w:val="24"/>
              </w:rPr>
              <w:t>4/15</w:t>
            </w:r>
          </w:p>
        </w:tc>
        <w:tc>
          <w:tcPr>
            <w:tcW w:w="2880" w:type="dxa"/>
            <w:tcBorders>
              <w:top w:val="single" w:sz="4" w:space="0" w:color="auto"/>
              <w:bottom w:val="single" w:sz="4" w:space="0" w:color="auto"/>
            </w:tcBorders>
            <w:vAlign w:val="center"/>
          </w:tcPr>
          <w:p w14:paraId="2F591F58" w14:textId="4FFEFD4C" w:rsidR="00AE228D" w:rsidRPr="00DE4E75" w:rsidRDefault="00C877F6" w:rsidP="006E43AE">
            <w:pPr>
              <w:ind w:right="18"/>
              <w:jc w:val="center"/>
              <w:rPr>
                <w:rFonts w:ascii="Times New Roman" w:hAnsi="Times New Roman"/>
                <w:sz w:val="24"/>
                <w:szCs w:val="24"/>
              </w:rPr>
            </w:pPr>
            <w:r>
              <w:rPr>
                <w:rFonts w:ascii="Times New Roman" w:hAnsi="Times New Roman"/>
                <w:sz w:val="24"/>
                <w:szCs w:val="24"/>
              </w:rPr>
              <w:t>3</w:t>
            </w:r>
          </w:p>
        </w:tc>
      </w:tr>
      <w:tr w:rsidR="00085E20" w:rsidRPr="00DE4E75" w14:paraId="6FA47417" w14:textId="77777777" w:rsidTr="00C71E2F">
        <w:trPr>
          <w:trHeight w:val="299"/>
        </w:trPr>
        <w:tc>
          <w:tcPr>
            <w:tcW w:w="5130" w:type="dxa"/>
            <w:tcBorders>
              <w:top w:val="single" w:sz="4" w:space="0" w:color="auto"/>
            </w:tcBorders>
          </w:tcPr>
          <w:p w14:paraId="67471BBC" w14:textId="77777777" w:rsidR="00085E20" w:rsidRPr="00DE4E75" w:rsidRDefault="00376FF9" w:rsidP="00C71E2F">
            <w:pPr>
              <w:ind w:right="18"/>
              <w:rPr>
                <w:rFonts w:ascii="Times New Roman" w:hAnsi="Times New Roman"/>
                <w:sz w:val="24"/>
                <w:szCs w:val="24"/>
              </w:rPr>
            </w:pPr>
            <w:r>
              <w:rPr>
                <w:rFonts w:ascii="Times New Roman" w:hAnsi="Times New Roman"/>
                <w:sz w:val="24"/>
                <w:szCs w:val="24"/>
              </w:rPr>
              <w:t>HW</w:t>
            </w:r>
            <w:r w:rsidR="00300B12">
              <w:rPr>
                <w:rFonts w:ascii="Times New Roman" w:hAnsi="Times New Roman"/>
                <w:sz w:val="24"/>
                <w:szCs w:val="24"/>
              </w:rPr>
              <w:t xml:space="preserve"> 3</w:t>
            </w:r>
          </w:p>
        </w:tc>
        <w:tc>
          <w:tcPr>
            <w:tcW w:w="1440" w:type="dxa"/>
            <w:tcBorders>
              <w:top w:val="single" w:sz="4" w:space="0" w:color="auto"/>
            </w:tcBorders>
          </w:tcPr>
          <w:p w14:paraId="2DFFF8F4" w14:textId="77777777" w:rsidR="00085E20" w:rsidRPr="00DE4E75" w:rsidRDefault="00300B12" w:rsidP="00C71E2F">
            <w:pPr>
              <w:ind w:right="18"/>
              <w:jc w:val="center"/>
              <w:rPr>
                <w:rFonts w:ascii="Times New Roman" w:hAnsi="Times New Roman"/>
                <w:sz w:val="24"/>
                <w:szCs w:val="24"/>
              </w:rPr>
            </w:pPr>
            <w:r>
              <w:rPr>
                <w:rFonts w:ascii="Times New Roman" w:hAnsi="Times New Roman"/>
                <w:sz w:val="24"/>
                <w:szCs w:val="24"/>
              </w:rPr>
              <w:t>4/22</w:t>
            </w:r>
          </w:p>
        </w:tc>
        <w:tc>
          <w:tcPr>
            <w:tcW w:w="2880" w:type="dxa"/>
            <w:tcBorders>
              <w:top w:val="single" w:sz="4" w:space="0" w:color="auto"/>
            </w:tcBorders>
            <w:vAlign w:val="center"/>
          </w:tcPr>
          <w:p w14:paraId="4FFE7391" w14:textId="54630A9A" w:rsidR="00085E20" w:rsidRPr="00DE4E75" w:rsidRDefault="00AD5ECA" w:rsidP="006E43AE">
            <w:pPr>
              <w:ind w:right="18"/>
              <w:jc w:val="center"/>
              <w:rPr>
                <w:rFonts w:ascii="Times New Roman" w:hAnsi="Times New Roman"/>
                <w:sz w:val="24"/>
                <w:szCs w:val="24"/>
              </w:rPr>
            </w:pPr>
            <w:r>
              <w:rPr>
                <w:rFonts w:ascii="Times New Roman" w:hAnsi="Times New Roman"/>
                <w:sz w:val="24"/>
                <w:szCs w:val="24"/>
              </w:rPr>
              <w:t>5</w:t>
            </w:r>
          </w:p>
        </w:tc>
      </w:tr>
      <w:tr w:rsidR="00F90109" w:rsidRPr="00DE4E75" w14:paraId="5B31DD37" w14:textId="77777777" w:rsidTr="00F90109">
        <w:trPr>
          <w:trHeight w:val="299"/>
        </w:trPr>
        <w:tc>
          <w:tcPr>
            <w:tcW w:w="5130" w:type="dxa"/>
            <w:tcBorders>
              <w:top w:val="single" w:sz="4" w:space="0" w:color="auto"/>
            </w:tcBorders>
          </w:tcPr>
          <w:p w14:paraId="7E22C5E6" w14:textId="77777777" w:rsidR="00F90109" w:rsidRDefault="00F90109" w:rsidP="00F90109">
            <w:pPr>
              <w:ind w:right="18"/>
              <w:rPr>
                <w:rFonts w:ascii="Times New Roman" w:hAnsi="Times New Roman"/>
                <w:sz w:val="24"/>
                <w:szCs w:val="24"/>
              </w:rPr>
            </w:pPr>
            <w:r>
              <w:rPr>
                <w:rFonts w:ascii="Times New Roman" w:hAnsi="Times New Roman"/>
                <w:sz w:val="24"/>
                <w:szCs w:val="24"/>
              </w:rPr>
              <w:t>Midterm Exam</w:t>
            </w:r>
            <w:del w:id="81" w:author="Daniel Lim" w:date="2014-03-06T21:58:00Z">
              <w:r w:rsidDel="00990A89">
                <w:rPr>
                  <w:rFonts w:ascii="Times New Roman" w:hAnsi="Times New Roman"/>
                  <w:sz w:val="24"/>
                  <w:szCs w:val="24"/>
                </w:rPr>
                <w:delText>ination</w:delText>
              </w:r>
            </w:del>
          </w:p>
        </w:tc>
        <w:tc>
          <w:tcPr>
            <w:tcW w:w="1440" w:type="dxa"/>
            <w:tcBorders>
              <w:top w:val="single" w:sz="4" w:space="0" w:color="auto"/>
            </w:tcBorders>
          </w:tcPr>
          <w:p w14:paraId="170EFC52" w14:textId="77777777" w:rsidR="00F90109" w:rsidRDefault="00F90109" w:rsidP="00F90109">
            <w:pPr>
              <w:ind w:right="18"/>
              <w:jc w:val="center"/>
              <w:rPr>
                <w:rFonts w:ascii="Times New Roman" w:hAnsi="Times New Roman"/>
                <w:sz w:val="24"/>
                <w:szCs w:val="24"/>
              </w:rPr>
            </w:pPr>
            <w:r>
              <w:rPr>
                <w:rFonts w:ascii="Times New Roman" w:hAnsi="Times New Roman"/>
                <w:sz w:val="24"/>
                <w:szCs w:val="24"/>
              </w:rPr>
              <w:t>4/30</w:t>
            </w:r>
          </w:p>
        </w:tc>
        <w:tc>
          <w:tcPr>
            <w:tcW w:w="2880" w:type="dxa"/>
            <w:tcBorders>
              <w:top w:val="single" w:sz="4" w:space="0" w:color="auto"/>
            </w:tcBorders>
            <w:vAlign w:val="center"/>
          </w:tcPr>
          <w:p w14:paraId="34F2A1B1" w14:textId="3A4A060A" w:rsidR="00F90109" w:rsidRDefault="00C877F6" w:rsidP="00F90109">
            <w:pPr>
              <w:ind w:right="18"/>
              <w:jc w:val="center"/>
              <w:rPr>
                <w:rFonts w:ascii="Times New Roman" w:hAnsi="Times New Roman"/>
                <w:sz w:val="24"/>
                <w:szCs w:val="24"/>
              </w:rPr>
            </w:pPr>
            <w:r>
              <w:rPr>
                <w:rFonts w:ascii="Times New Roman" w:hAnsi="Times New Roman"/>
                <w:sz w:val="24"/>
                <w:szCs w:val="24"/>
              </w:rPr>
              <w:t>3</w:t>
            </w:r>
            <w:r w:rsidR="00F90109">
              <w:rPr>
                <w:rFonts w:ascii="Times New Roman" w:hAnsi="Times New Roman"/>
                <w:sz w:val="24"/>
                <w:szCs w:val="24"/>
              </w:rPr>
              <w:t>0</w:t>
            </w:r>
          </w:p>
        </w:tc>
      </w:tr>
      <w:tr w:rsidR="00095DA1" w:rsidRPr="00DE4E75" w14:paraId="58F82F1E" w14:textId="77777777" w:rsidTr="00C71E2F">
        <w:trPr>
          <w:trHeight w:val="299"/>
        </w:trPr>
        <w:tc>
          <w:tcPr>
            <w:tcW w:w="5130" w:type="dxa"/>
            <w:tcBorders>
              <w:top w:val="single" w:sz="4" w:space="0" w:color="auto"/>
            </w:tcBorders>
          </w:tcPr>
          <w:p w14:paraId="6D15B7AA" w14:textId="77777777" w:rsidR="00095DA1" w:rsidRPr="00DE4E75" w:rsidRDefault="00300B12" w:rsidP="00095DA1">
            <w:pPr>
              <w:ind w:right="18"/>
              <w:rPr>
                <w:rFonts w:ascii="Times New Roman" w:hAnsi="Times New Roman"/>
                <w:sz w:val="24"/>
                <w:szCs w:val="24"/>
              </w:rPr>
            </w:pPr>
            <w:r>
              <w:rPr>
                <w:rFonts w:ascii="Times New Roman" w:hAnsi="Times New Roman"/>
                <w:sz w:val="24"/>
                <w:szCs w:val="24"/>
              </w:rPr>
              <w:t>HW 4</w:t>
            </w:r>
          </w:p>
        </w:tc>
        <w:tc>
          <w:tcPr>
            <w:tcW w:w="1440" w:type="dxa"/>
            <w:tcBorders>
              <w:top w:val="single" w:sz="4" w:space="0" w:color="auto"/>
            </w:tcBorders>
          </w:tcPr>
          <w:p w14:paraId="7533ED51" w14:textId="11E2DE4E" w:rsidR="00095DA1" w:rsidRPr="00DE4E75" w:rsidRDefault="00300B12" w:rsidP="00095DA1">
            <w:pPr>
              <w:ind w:right="18"/>
              <w:jc w:val="center"/>
              <w:rPr>
                <w:rFonts w:ascii="Times New Roman" w:hAnsi="Times New Roman"/>
                <w:sz w:val="24"/>
                <w:szCs w:val="24"/>
              </w:rPr>
            </w:pPr>
            <w:r>
              <w:rPr>
                <w:rFonts w:ascii="Times New Roman" w:hAnsi="Times New Roman"/>
                <w:sz w:val="24"/>
                <w:szCs w:val="24"/>
              </w:rPr>
              <w:t>5/1</w:t>
            </w:r>
            <w:ins w:id="82" w:author="Joseph Asunka" w:date="2014-04-19T09:12:00Z">
              <w:r w:rsidR="00487EF2">
                <w:rPr>
                  <w:rFonts w:ascii="Times New Roman" w:hAnsi="Times New Roman"/>
                  <w:sz w:val="24"/>
                  <w:szCs w:val="24"/>
                </w:rPr>
                <w:t>6</w:t>
              </w:r>
            </w:ins>
            <w:del w:id="83" w:author="Joseph Asunka" w:date="2014-04-19T09:12:00Z">
              <w:r w:rsidDel="00487EF2">
                <w:rPr>
                  <w:rFonts w:ascii="Times New Roman" w:hAnsi="Times New Roman"/>
                  <w:sz w:val="24"/>
                  <w:szCs w:val="24"/>
                </w:rPr>
                <w:delText>3</w:delText>
              </w:r>
            </w:del>
          </w:p>
        </w:tc>
        <w:tc>
          <w:tcPr>
            <w:tcW w:w="2880" w:type="dxa"/>
            <w:tcBorders>
              <w:top w:val="single" w:sz="4" w:space="0" w:color="auto"/>
            </w:tcBorders>
            <w:vAlign w:val="center"/>
          </w:tcPr>
          <w:p w14:paraId="6424204E" w14:textId="703A665F" w:rsidR="00095DA1" w:rsidRPr="00DE4E75" w:rsidRDefault="00F02531" w:rsidP="00095DA1">
            <w:pPr>
              <w:ind w:right="18"/>
              <w:jc w:val="center"/>
              <w:rPr>
                <w:rFonts w:ascii="Times New Roman" w:hAnsi="Times New Roman"/>
                <w:sz w:val="24"/>
                <w:szCs w:val="24"/>
              </w:rPr>
            </w:pPr>
            <w:ins w:id="84" w:author="Daniel" w:date="2014-02-27T09:45:00Z">
              <w:r>
                <w:rPr>
                  <w:rFonts w:ascii="Times New Roman" w:hAnsi="Times New Roman"/>
                  <w:sz w:val="24"/>
                  <w:szCs w:val="24"/>
                </w:rPr>
                <w:t>10</w:t>
              </w:r>
            </w:ins>
            <w:del w:id="85" w:author="Daniel" w:date="2014-02-27T09:45:00Z">
              <w:r w:rsidR="00AD5ECA" w:rsidDel="00F02531">
                <w:rPr>
                  <w:rFonts w:ascii="Times New Roman" w:hAnsi="Times New Roman"/>
                  <w:sz w:val="24"/>
                  <w:szCs w:val="24"/>
                </w:rPr>
                <w:delText>5</w:delText>
              </w:r>
            </w:del>
          </w:p>
        </w:tc>
      </w:tr>
      <w:tr w:rsidR="00095DA1" w:rsidRPr="00DE4E75" w14:paraId="657E5ECA" w14:textId="77777777" w:rsidTr="00C71E2F">
        <w:trPr>
          <w:trHeight w:val="299"/>
        </w:trPr>
        <w:tc>
          <w:tcPr>
            <w:tcW w:w="5130" w:type="dxa"/>
            <w:tcBorders>
              <w:top w:val="single" w:sz="4" w:space="0" w:color="auto"/>
              <w:bottom w:val="single" w:sz="4" w:space="0" w:color="auto"/>
            </w:tcBorders>
          </w:tcPr>
          <w:p w14:paraId="4434897C" w14:textId="77777777" w:rsidR="00095DA1" w:rsidRPr="00DE4E75" w:rsidRDefault="00300B12" w:rsidP="00095DA1">
            <w:pPr>
              <w:ind w:right="18"/>
              <w:rPr>
                <w:rFonts w:ascii="Times New Roman" w:hAnsi="Times New Roman"/>
                <w:sz w:val="24"/>
                <w:szCs w:val="24"/>
              </w:rPr>
            </w:pPr>
            <w:r>
              <w:rPr>
                <w:rFonts w:ascii="Times New Roman" w:hAnsi="Times New Roman"/>
                <w:sz w:val="24"/>
                <w:szCs w:val="24"/>
              </w:rPr>
              <w:t>HW 5</w:t>
            </w:r>
          </w:p>
        </w:tc>
        <w:tc>
          <w:tcPr>
            <w:tcW w:w="1440" w:type="dxa"/>
            <w:tcBorders>
              <w:top w:val="single" w:sz="4" w:space="0" w:color="auto"/>
              <w:bottom w:val="single" w:sz="4" w:space="0" w:color="auto"/>
            </w:tcBorders>
          </w:tcPr>
          <w:p w14:paraId="2E8B2FFE" w14:textId="47771BF2" w:rsidR="00095DA1" w:rsidRPr="00DE4E75" w:rsidRDefault="00300B12" w:rsidP="00095DA1">
            <w:pPr>
              <w:ind w:right="18"/>
              <w:jc w:val="center"/>
              <w:rPr>
                <w:rFonts w:ascii="Times New Roman" w:hAnsi="Times New Roman"/>
                <w:sz w:val="24"/>
                <w:szCs w:val="24"/>
              </w:rPr>
            </w:pPr>
            <w:r>
              <w:rPr>
                <w:rFonts w:ascii="Times New Roman" w:hAnsi="Times New Roman"/>
                <w:sz w:val="24"/>
                <w:szCs w:val="24"/>
              </w:rPr>
              <w:t>5/2</w:t>
            </w:r>
            <w:ins w:id="86" w:author="Joseph Asunka" w:date="2014-04-19T09:12:00Z">
              <w:r w:rsidR="00487EF2">
                <w:rPr>
                  <w:rFonts w:ascii="Times New Roman" w:hAnsi="Times New Roman"/>
                  <w:sz w:val="24"/>
                  <w:szCs w:val="24"/>
                </w:rPr>
                <w:t>3</w:t>
              </w:r>
            </w:ins>
            <w:del w:id="87" w:author="Joseph Asunka" w:date="2014-04-19T09:12:00Z">
              <w:r w:rsidDel="00487EF2">
                <w:rPr>
                  <w:rFonts w:ascii="Times New Roman" w:hAnsi="Times New Roman"/>
                  <w:sz w:val="24"/>
                  <w:szCs w:val="24"/>
                </w:rPr>
                <w:delText>0</w:delText>
              </w:r>
            </w:del>
          </w:p>
        </w:tc>
        <w:tc>
          <w:tcPr>
            <w:tcW w:w="2880" w:type="dxa"/>
            <w:tcBorders>
              <w:top w:val="single" w:sz="4" w:space="0" w:color="auto"/>
              <w:bottom w:val="single" w:sz="4" w:space="0" w:color="auto"/>
            </w:tcBorders>
            <w:vAlign w:val="center"/>
          </w:tcPr>
          <w:p w14:paraId="2CBCE3DD" w14:textId="5003EF81" w:rsidR="00095DA1" w:rsidRPr="00DE4E75" w:rsidRDefault="00F02531" w:rsidP="00095DA1">
            <w:pPr>
              <w:ind w:right="18"/>
              <w:jc w:val="center"/>
              <w:rPr>
                <w:rFonts w:ascii="Times New Roman" w:hAnsi="Times New Roman"/>
                <w:sz w:val="24"/>
                <w:szCs w:val="24"/>
              </w:rPr>
            </w:pPr>
            <w:ins w:id="88" w:author="Daniel" w:date="2014-02-27T09:45:00Z">
              <w:r>
                <w:rPr>
                  <w:rFonts w:ascii="Times New Roman" w:hAnsi="Times New Roman"/>
                  <w:sz w:val="24"/>
                  <w:szCs w:val="24"/>
                </w:rPr>
                <w:t>10</w:t>
              </w:r>
            </w:ins>
            <w:del w:id="89" w:author="Daniel" w:date="2014-02-27T09:45:00Z">
              <w:r w:rsidR="00B33AE9" w:rsidDel="00F02531">
                <w:rPr>
                  <w:rFonts w:ascii="Times New Roman" w:hAnsi="Times New Roman"/>
                  <w:sz w:val="24"/>
                  <w:szCs w:val="24"/>
                </w:rPr>
                <w:delText>10</w:delText>
              </w:r>
            </w:del>
          </w:p>
        </w:tc>
      </w:tr>
      <w:tr w:rsidR="00095DA1" w:rsidRPr="00DE4E75" w14:paraId="2A4B8189" w14:textId="77777777" w:rsidTr="00C71E2F">
        <w:trPr>
          <w:trHeight w:val="299"/>
        </w:trPr>
        <w:tc>
          <w:tcPr>
            <w:tcW w:w="5130" w:type="dxa"/>
            <w:tcBorders>
              <w:top w:val="single" w:sz="4" w:space="0" w:color="auto"/>
              <w:bottom w:val="single" w:sz="4" w:space="0" w:color="auto"/>
            </w:tcBorders>
          </w:tcPr>
          <w:p w14:paraId="3C074C7E" w14:textId="6AB63574" w:rsidR="00095DA1" w:rsidRPr="00DE4E75" w:rsidRDefault="00300B12" w:rsidP="00095DA1">
            <w:pPr>
              <w:ind w:right="18"/>
              <w:rPr>
                <w:rFonts w:ascii="Times New Roman" w:hAnsi="Times New Roman"/>
                <w:sz w:val="24"/>
                <w:szCs w:val="24"/>
              </w:rPr>
            </w:pPr>
            <w:del w:id="90" w:author="Daniel" w:date="2014-02-27T09:44:00Z">
              <w:r w:rsidDel="00F02531">
                <w:rPr>
                  <w:rFonts w:ascii="Times New Roman" w:hAnsi="Times New Roman"/>
                  <w:sz w:val="24"/>
                  <w:szCs w:val="24"/>
                </w:rPr>
                <w:delText>HW 6</w:delText>
              </w:r>
            </w:del>
            <w:ins w:id="91" w:author="Daniel" w:date="2014-02-27T09:44:00Z">
              <w:r w:rsidR="00F02531">
                <w:rPr>
                  <w:rFonts w:ascii="Times New Roman" w:hAnsi="Times New Roman"/>
                  <w:sz w:val="24"/>
                  <w:szCs w:val="24"/>
                </w:rPr>
                <w:t>Final Exam – take home</w:t>
              </w:r>
            </w:ins>
          </w:p>
        </w:tc>
        <w:tc>
          <w:tcPr>
            <w:tcW w:w="1440" w:type="dxa"/>
            <w:tcBorders>
              <w:top w:val="single" w:sz="4" w:space="0" w:color="auto"/>
              <w:bottom w:val="single" w:sz="4" w:space="0" w:color="auto"/>
            </w:tcBorders>
          </w:tcPr>
          <w:p w14:paraId="7F0E40D5" w14:textId="3F77E2F0" w:rsidR="00095DA1" w:rsidRPr="00DE4E75" w:rsidRDefault="00514CB8" w:rsidP="00095DA1">
            <w:pPr>
              <w:ind w:right="18"/>
              <w:jc w:val="center"/>
              <w:rPr>
                <w:rFonts w:ascii="Times New Roman" w:hAnsi="Times New Roman"/>
                <w:sz w:val="24"/>
                <w:szCs w:val="24"/>
              </w:rPr>
            </w:pPr>
            <w:ins w:id="92" w:author="Daniel" w:date="2014-03-24T16:34:00Z">
              <w:r>
                <w:rPr>
                  <w:rFonts w:ascii="Times New Roman" w:hAnsi="Times New Roman"/>
                  <w:sz w:val="24"/>
                  <w:szCs w:val="24"/>
                </w:rPr>
                <w:t>6</w:t>
              </w:r>
            </w:ins>
            <w:del w:id="93" w:author="Daniel" w:date="2014-03-24T16:34:00Z">
              <w:r w:rsidR="00300B12" w:rsidDel="00514CB8">
                <w:rPr>
                  <w:rFonts w:ascii="Times New Roman" w:hAnsi="Times New Roman"/>
                  <w:sz w:val="24"/>
                  <w:szCs w:val="24"/>
                </w:rPr>
                <w:delText>5</w:delText>
              </w:r>
            </w:del>
            <w:r w:rsidR="00300B12">
              <w:rPr>
                <w:rFonts w:ascii="Times New Roman" w:hAnsi="Times New Roman"/>
                <w:sz w:val="24"/>
                <w:szCs w:val="24"/>
              </w:rPr>
              <w:t>/</w:t>
            </w:r>
            <w:ins w:id="94" w:author="Joseph Asunka" w:date="2014-04-19T09:12:00Z">
              <w:r w:rsidR="00487EF2">
                <w:rPr>
                  <w:rFonts w:ascii="Times New Roman" w:hAnsi="Times New Roman"/>
                  <w:sz w:val="24"/>
                  <w:szCs w:val="24"/>
                </w:rPr>
                <w:t>6</w:t>
              </w:r>
            </w:ins>
            <w:ins w:id="95" w:author="Daniel" w:date="2014-03-24T16:34:00Z">
              <w:del w:id="96" w:author="Joseph Asunka" w:date="2014-04-19T09:12:00Z">
                <w:r w:rsidDel="00487EF2">
                  <w:rPr>
                    <w:rFonts w:ascii="Times New Roman" w:hAnsi="Times New Roman"/>
                    <w:sz w:val="24"/>
                    <w:szCs w:val="24"/>
                  </w:rPr>
                  <w:delText>10</w:delText>
                </w:r>
              </w:del>
            </w:ins>
            <w:del w:id="97" w:author="Daniel" w:date="2014-03-24T16:34:00Z">
              <w:r w:rsidR="00300B12" w:rsidDel="00514CB8">
                <w:rPr>
                  <w:rFonts w:ascii="Times New Roman" w:hAnsi="Times New Roman"/>
                  <w:sz w:val="24"/>
                  <w:szCs w:val="24"/>
                </w:rPr>
                <w:delText>27</w:delText>
              </w:r>
            </w:del>
          </w:p>
        </w:tc>
        <w:tc>
          <w:tcPr>
            <w:tcW w:w="2880" w:type="dxa"/>
            <w:tcBorders>
              <w:top w:val="single" w:sz="4" w:space="0" w:color="auto"/>
              <w:bottom w:val="single" w:sz="4" w:space="0" w:color="auto"/>
            </w:tcBorders>
            <w:vAlign w:val="center"/>
          </w:tcPr>
          <w:p w14:paraId="60DA1B05" w14:textId="79BB44E1" w:rsidR="00095DA1" w:rsidRPr="00DE4E75" w:rsidRDefault="00CA59F5" w:rsidP="00095DA1">
            <w:pPr>
              <w:ind w:right="18"/>
              <w:jc w:val="center"/>
              <w:rPr>
                <w:rFonts w:ascii="Times New Roman" w:hAnsi="Times New Roman"/>
                <w:sz w:val="24"/>
                <w:szCs w:val="24"/>
              </w:rPr>
            </w:pPr>
            <w:ins w:id="98" w:author="Daniel" w:date="2014-03-11T14:26:00Z">
              <w:r>
                <w:rPr>
                  <w:rFonts w:ascii="Times New Roman" w:hAnsi="Times New Roman"/>
                  <w:sz w:val="24"/>
                  <w:szCs w:val="24"/>
                </w:rPr>
                <w:t>2</w:t>
              </w:r>
            </w:ins>
            <w:del w:id="99" w:author="Daniel" w:date="2014-03-11T14:26:00Z">
              <w:r w:rsidR="00AD5ECA" w:rsidDel="00CA59F5">
                <w:rPr>
                  <w:rFonts w:ascii="Times New Roman" w:hAnsi="Times New Roman"/>
                  <w:sz w:val="24"/>
                  <w:szCs w:val="24"/>
                </w:rPr>
                <w:delText>1</w:delText>
              </w:r>
            </w:del>
            <w:r w:rsidR="0065170F">
              <w:rPr>
                <w:rFonts w:ascii="Times New Roman" w:hAnsi="Times New Roman"/>
                <w:sz w:val="24"/>
                <w:szCs w:val="24"/>
              </w:rPr>
              <w:t>0</w:t>
            </w:r>
          </w:p>
        </w:tc>
      </w:tr>
      <w:tr w:rsidR="00095DA1" w:rsidRPr="00DE4E75" w14:paraId="4097A65C" w14:textId="77777777" w:rsidTr="00C71E2F">
        <w:trPr>
          <w:trHeight w:val="299"/>
        </w:trPr>
        <w:tc>
          <w:tcPr>
            <w:tcW w:w="5130" w:type="dxa"/>
            <w:tcBorders>
              <w:top w:val="single" w:sz="4" w:space="0" w:color="auto"/>
              <w:bottom w:val="single" w:sz="4" w:space="0" w:color="auto"/>
            </w:tcBorders>
          </w:tcPr>
          <w:p w14:paraId="2DB51BC5" w14:textId="14FF2551" w:rsidR="00095DA1" w:rsidRPr="00DE4E75" w:rsidRDefault="00300B12">
            <w:pPr>
              <w:ind w:right="18"/>
              <w:rPr>
                <w:rFonts w:ascii="Times New Roman" w:hAnsi="Times New Roman"/>
                <w:sz w:val="24"/>
                <w:szCs w:val="24"/>
              </w:rPr>
            </w:pPr>
            <w:r>
              <w:rPr>
                <w:rFonts w:ascii="Times New Roman" w:hAnsi="Times New Roman"/>
                <w:sz w:val="24"/>
                <w:szCs w:val="24"/>
              </w:rPr>
              <w:t xml:space="preserve">Final </w:t>
            </w:r>
            <w:del w:id="100" w:author="Daniel" w:date="2014-02-27T09:44:00Z">
              <w:r w:rsidDel="00F02531">
                <w:rPr>
                  <w:rFonts w:ascii="Times New Roman" w:hAnsi="Times New Roman"/>
                  <w:sz w:val="24"/>
                  <w:szCs w:val="24"/>
                </w:rPr>
                <w:delText>Examination</w:delText>
              </w:r>
            </w:del>
            <w:ins w:id="101" w:author="Daniel" w:date="2014-02-27T09:44:00Z">
              <w:r w:rsidR="00F02531">
                <w:rPr>
                  <w:rFonts w:ascii="Times New Roman" w:hAnsi="Times New Roman"/>
                  <w:sz w:val="24"/>
                  <w:szCs w:val="24"/>
                </w:rPr>
                <w:t>Exam – in class</w:t>
              </w:r>
            </w:ins>
          </w:p>
        </w:tc>
        <w:tc>
          <w:tcPr>
            <w:tcW w:w="1440" w:type="dxa"/>
            <w:tcBorders>
              <w:top w:val="single" w:sz="4" w:space="0" w:color="auto"/>
              <w:bottom w:val="single" w:sz="4" w:space="0" w:color="auto"/>
            </w:tcBorders>
          </w:tcPr>
          <w:p w14:paraId="17F7147C" w14:textId="77777777" w:rsidR="00095DA1" w:rsidRPr="00DE4E75" w:rsidRDefault="00300B12" w:rsidP="00095DA1">
            <w:pPr>
              <w:ind w:right="18"/>
              <w:jc w:val="center"/>
              <w:rPr>
                <w:rFonts w:ascii="Times New Roman" w:hAnsi="Times New Roman"/>
                <w:sz w:val="24"/>
                <w:szCs w:val="24"/>
              </w:rPr>
            </w:pPr>
            <w:r>
              <w:rPr>
                <w:rFonts w:ascii="Times New Roman" w:hAnsi="Times New Roman"/>
                <w:sz w:val="24"/>
                <w:szCs w:val="24"/>
              </w:rPr>
              <w:t>6/10</w:t>
            </w:r>
          </w:p>
        </w:tc>
        <w:tc>
          <w:tcPr>
            <w:tcW w:w="2880" w:type="dxa"/>
            <w:tcBorders>
              <w:top w:val="single" w:sz="4" w:space="0" w:color="auto"/>
              <w:bottom w:val="single" w:sz="4" w:space="0" w:color="auto"/>
            </w:tcBorders>
            <w:vAlign w:val="center"/>
          </w:tcPr>
          <w:p w14:paraId="7CD98A32" w14:textId="7A481D0A" w:rsidR="00095DA1" w:rsidRPr="00DE4E75" w:rsidRDefault="00CA59F5">
            <w:pPr>
              <w:ind w:right="18"/>
              <w:jc w:val="center"/>
              <w:rPr>
                <w:rFonts w:ascii="Times New Roman" w:hAnsi="Times New Roman"/>
                <w:sz w:val="24"/>
                <w:szCs w:val="24"/>
              </w:rPr>
            </w:pPr>
            <w:ins w:id="102" w:author="Daniel" w:date="2014-02-27T09:44:00Z">
              <w:r>
                <w:rPr>
                  <w:rFonts w:ascii="Times New Roman" w:hAnsi="Times New Roman"/>
                  <w:sz w:val="24"/>
                  <w:szCs w:val="24"/>
                </w:rPr>
                <w:t>2</w:t>
              </w:r>
              <w:r w:rsidR="00F02531">
                <w:rPr>
                  <w:rFonts w:ascii="Times New Roman" w:hAnsi="Times New Roman"/>
                  <w:sz w:val="24"/>
                  <w:szCs w:val="24"/>
                </w:rPr>
                <w:t>0</w:t>
              </w:r>
            </w:ins>
            <w:commentRangeStart w:id="103"/>
            <w:del w:id="104" w:author="Daniel" w:date="2014-02-27T09:44:00Z">
              <w:r w:rsidR="00B33AE9" w:rsidDel="00F02531">
                <w:rPr>
                  <w:rFonts w:ascii="Times New Roman" w:hAnsi="Times New Roman"/>
                  <w:sz w:val="24"/>
                  <w:szCs w:val="24"/>
                </w:rPr>
                <w:delText>35</w:delText>
              </w:r>
            </w:del>
            <w:commentRangeEnd w:id="103"/>
            <w:r w:rsidR="009D51D7">
              <w:rPr>
                <w:rStyle w:val="CommentReference"/>
                <w:rFonts w:asciiTheme="minorHAnsi" w:eastAsiaTheme="minorEastAsia" w:hAnsiTheme="minorHAnsi" w:cstheme="minorBidi"/>
                <w:lang w:eastAsia="ja-JP"/>
              </w:rPr>
              <w:commentReference w:id="103"/>
            </w:r>
          </w:p>
        </w:tc>
      </w:tr>
    </w:tbl>
    <w:p w14:paraId="14D5FD8D" w14:textId="77777777" w:rsidR="00CB60A0" w:rsidRPr="003353B5" w:rsidRDefault="00CB60A0" w:rsidP="0014354D">
      <w:pPr>
        <w:pStyle w:val="Default"/>
        <w:rPr>
          <w:sz w:val="12"/>
          <w:szCs w:val="12"/>
        </w:rPr>
      </w:pPr>
    </w:p>
    <w:p w14:paraId="706CD3CD" w14:textId="77777777" w:rsidR="00C53779" w:rsidRDefault="00C53779" w:rsidP="0014354D">
      <w:pPr>
        <w:pStyle w:val="Default"/>
      </w:pPr>
    </w:p>
    <w:p w14:paraId="409F1EC3" w14:textId="32CF9EF3" w:rsidR="00990A89" w:rsidRDefault="00E74A1B" w:rsidP="0014354D">
      <w:pPr>
        <w:pStyle w:val="Default"/>
        <w:rPr>
          <w:ins w:id="105" w:author="Daniel Lim" w:date="2014-03-06T21:59:00Z"/>
        </w:rPr>
      </w:pPr>
      <w:r>
        <w:t>Homework</w:t>
      </w:r>
      <w:r w:rsidR="0065170F">
        <w:t xml:space="preserve"> assignment</w:t>
      </w:r>
      <w:ins w:id="106" w:author="Daniel" w:date="2014-03-24T16:46:00Z">
        <w:r w:rsidR="00B644E4">
          <w:t>s</w:t>
        </w:r>
      </w:ins>
      <w:r w:rsidR="0065170F">
        <w:t xml:space="preserve"> will </w:t>
      </w:r>
      <w:del w:id="107" w:author="Daniel" w:date="2014-03-24T16:51:00Z">
        <w:r w:rsidR="0065170F" w:rsidDel="00B644E4">
          <w:delText xml:space="preserve">be </w:delText>
        </w:r>
      </w:del>
      <w:ins w:id="108" w:author="Daniel" w:date="2014-03-24T16:51:00Z">
        <w:r w:rsidR="00B644E4">
          <w:t>involve</w:t>
        </w:r>
      </w:ins>
      <w:ins w:id="109" w:author="Daniel" w:date="2014-03-24T16:46:00Z">
        <w:r w:rsidR="00B644E4">
          <w:t xml:space="preserve"> producing statistical output and figures</w:t>
        </w:r>
      </w:ins>
      <w:ins w:id="110" w:author="Daniel" w:date="2014-03-24T16:47:00Z">
        <w:r w:rsidR="00B644E4">
          <w:t>,</w:t>
        </w:r>
      </w:ins>
      <w:ins w:id="111" w:author="Daniel" w:date="2014-03-24T16:46:00Z">
        <w:r w:rsidR="00B644E4">
          <w:t xml:space="preserve"> </w:t>
        </w:r>
      </w:ins>
      <w:ins w:id="112" w:author="Daniel" w:date="2014-03-24T16:50:00Z">
        <w:r w:rsidR="00B644E4">
          <w:t xml:space="preserve">analyzing them </w:t>
        </w:r>
      </w:ins>
      <w:ins w:id="113" w:author="Daniel" w:date="2014-03-24T16:52:00Z">
        <w:r w:rsidR="00B644E4">
          <w:t>to find</w:t>
        </w:r>
      </w:ins>
      <w:ins w:id="114" w:author="Daniel" w:date="2014-03-24T16:51:00Z">
        <w:r w:rsidR="00B644E4">
          <w:t xml:space="preserve"> patterns</w:t>
        </w:r>
      </w:ins>
      <w:ins w:id="115" w:author="Daniel" w:date="2014-03-24T16:57:00Z">
        <w:r w:rsidR="00825FA6">
          <w:t>,</w:t>
        </w:r>
      </w:ins>
      <w:ins w:id="116" w:author="Daniel" w:date="2014-03-24T16:51:00Z">
        <w:r w:rsidR="00B644E4">
          <w:t xml:space="preserve"> and </w:t>
        </w:r>
      </w:ins>
      <w:ins w:id="117" w:author="Daniel" w:date="2014-03-24T16:47:00Z">
        <w:r w:rsidR="00825FA6">
          <w:t>writing</w:t>
        </w:r>
        <w:r w:rsidR="00B644E4">
          <w:t xml:space="preserve"> </w:t>
        </w:r>
      </w:ins>
      <w:ins w:id="118" w:author="Daniel" w:date="2014-03-24T16:52:00Z">
        <w:r w:rsidR="001C4F45">
          <w:t>essays about them</w:t>
        </w:r>
      </w:ins>
      <w:del w:id="119" w:author="Daniel" w:date="2014-03-24T16:47:00Z">
        <w:r w:rsidR="0065170F" w:rsidDel="00B644E4">
          <w:delText>data essays</w:delText>
        </w:r>
      </w:del>
      <w:r w:rsidR="0065170F">
        <w:t xml:space="preserve">. </w:t>
      </w:r>
      <w:del w:id="120" w:author="Daniel" w:date="2014-03-24T16:47:00Z">
        <w:r w:rsidR="0065170F" w:rsidDel="00B644E4">
          <w:delText>These are essentially exercises in which one begins with a dataset, does some statistical analysis on it, presents the results in tables and graphs, and describes and analyzes the results. The i</w:delText>
        </w:r>
      </w:del>
      <w:ins w:id="121" w:author="Daniel" w:date="2014-03-24T16:47:00Z">
        <w:r w:rsidR="00B644E4">
          <w:t>I</w:t>
        </w:r>
      </w:ins>
      <w:r w:rsidR="0065170F">
        <w:t xml:space="preserve">nitial </w:t>
      </w:r>
      <w:del w:id="122" w:author="Daniel" w:date="2014-03-24T16:47:00Z">
        <w:r w:rsidR="0065170F" w:rsidDel="00B644E4">
          <w:delText>data essays</w:delText>
        </w:r>
      </w:del>
      <w:ins w:id="123" w:author="Daniel" w:date="2014-03-24T16:47:00Z">
        <w:r w:rsidR="00B644E4">
          <w:t>assignments</w:t>
        </w:r>
      </w:ins>
      <w:r w:rsidR="0065170F">
        <w:t xml:space="preserve"> will be very structured; later ones will be open-ended. </w:t>
      </w:r>
      <w:r>
        <w:t>3</w:t>
      </w:r>
      <w:ins w:id="124" w:author="Daniel" w:date="2014-03-24T16:49:00Z">
        <w:r w:rsidR="00B644E4">
          <w:t>0</w:t>
        </w:r>
      </w:ins>
      <w:del w:id="125" w:author="Daniel" w:date="2014-03-24T16:49:00Z">
        <w:r w:rsidDel="00B644E4">
          <w:delText>5</w:delText>
        </w:r>
      </w:del>
      <w:r>
        <w:t xml:space="preserve">% of your </w:t>
      </w:r>
      <w:del w:id="126" w:author="Daniel" w:date="2014-03-24T16:52:00Z">
        <w:r w:rsidDel="001C4F45">
          <w:delText xml:space="preserve">final </w:delText>
        </w:r>
      </w:del>
      <w:r>
        <w:t xml:space="preserve">grade is based on </w:t>
      </w:r>
      <w:del w:id="127" w:author="Daniel" w:date="2014-03-24T16:49:00Z">
        <w:r w:rsidDel="00B644E4">
          <w:delText>the H</w:delText>
        </w:r>
      </w:del>
      <w:ins w:id="128" w:author="Daniel" w:date="2014-03-24T16:49:00Z">
        <w:r w:rsidR="00B644E4">
          <w:t>h</w:t>
        </w:r>
      </w:ins>
      <w:r>
        <w:t>omework assignments</w:t>
      </w:r>
      <w:ins w:id="129" w:author="Daniel" w:date="2014-03-24T16:49:00Z">
        <w:r w:rsidR="00B644E4">
          <w:t>,</w:t>
        </w:r>
      </w:ins>
      <w:r>
        <w:t xml:space="preserve"> </w:t>
      </w:r>
      <w:del w:id="130" w:author="Daniel" w:date="2014-03-24T16:49:00Z">
        <w:r w:rsidDel="00B644E4">
          <w:delText xml:space="preserve">and </w:delText>
        </w:r>
      </w:del>
      <w:r>
        <w:t xml:space="preserve">so you must take them just as seriously as the midterm and final exams. The best way to learn data analysis is to </w:t>
      </w:r>
      <w:r w:rsidRPr="00825FA6">
        <w:rPr>
          <w:i/>
          <w:rPrChange w:id="131" w:author="Daniel" w:date="2014-03-24T16:57:00Z">
            <w:rPr>
              <w:b/>
            </w:rPr>
          </w:rPrChange>
        </w:rPr>
        <w:t>do</w:t>
      </w:r>
      <w:r>
        <w:t xml:space="preserve"> data analysis</w:t>
      </w:r>
      <w:ins w:id="132" w:author="Daniel Lim" w:date="2014-03-06T21:58:00Z">
        <w:del w:id="133" w:author="Daniel" w:date="2014-03-24T16:53:00Z">
          <w:r w:rsidR="00990A89" w:rsidDel="001C4F45">
            <w:delText>,</w:delText>
          </w:r>
        </w:del>
      </w:ins>
      <w:del w:id="134" w:author="Daniel" w:date="2014-03-24T16:53:00Z">
        <w:r w:rsidDel="001C4F45">
          <w:delText xml:space="preserve"> and</w:delText>
        </w:r>
      </w:del>
      <w:ins w:id="135" w:author="Daniel" w:date="2014-03-24T16:53:00Z">
        <w:r w:rsidR="001C4F45">
          <w:t>;</w:t>
        </w:r>
      </w:ins>
      <w:r>
        <w:t xml:space="preserve"> the </w:t>
      </w:r>
      <w:ins w:id="136" w:author="Daniel Lim" w:date="2014-03-06T21:58:00Z">
        <w:r w:rsidR="00990A89">
          <w:t>h</w:t>
        </w:r>
      </w:ins>
      <w:del w:id="137" w:author="Daniel Lim" w:date="2014-03-06T21:58:00Z">
        <w:r w:rsidDel="00990A89">
          <w:delText>H</w:delText>
        </w:r>
      </w:del>
      <w:r>
        <w:t>omework assignments are designed to get you to do just tha</w:t>
      </w:r>
      <w:ins w:id="138" w:author="Daniel" w:date="2014-03-24T16:50:00Z">
        <w:r w:rsidR="00B644E4">
          <w:t>t</w:t>
        </w:r>
      </w:ins>
      <w:del w:id="139" w:author="Daniel" w:date="2014-03-24T16:50:00Z">
        <w:r w:rsidDel="00B644E4">
          <w:delText>t</w:delText>
        </w:r>
      </w:del>
      <w:ins w:id="140" w:author="Daniel Lim" w:date="2014-03-06T21:58:00Z">
        <w:del w:id="141" w:author="Daniel" w:date="2014-03-24T16:50:00Z">
          <w:r w:rsidR="00990A89" w:rsidDel="00B644E4">
            <w:delText xml:space="preserve"> by </w:delText>
          </w:r>
        </w:del>
      </w:ins>
      <w:del w:id="142" w:author="Daniel" w:date="2014-03-24T16:50:00Z">
        <w:r w:rsidDel="00B644E4">
          <w:delText>:</w:delText>
        </w:r>
        <w:r w:rsidR="0065170F" w:rsidDel="00B644E4">
          <w:delText xml:space="preserve"> analyzing data and writing about the results</w:delText>
        </w:r>
      </w:del>
      <w:r w:rsidR="0065170F">
        <w:t>.</w:t>
      </w:r>
    </w:p>
    <w:p w14:paraId="564F684D" w14:textId="2FBEBDBC" w:rsidR="00B644E4" w:rsidRPr="00487EF2" w:rsidDel="00487EF2" w:rsidRDefault="00B644E4">
      <w:pPr>
        <w:rPr>
          <w:ins w:id="143" w:author="Daniel" w:date="2014-03-24T16:47:00Z"/>
          <w:del w:id="144" w:author="Joseph Asunka" w:date="2014-04-19T09:13:00Z"/>
          <w:rFonts w:ascii="Times New Roman" w:hAnsi="Times New Roman" w:cs="Times New Roman"/>
          <w:color w:val="000000"/>
          <w:sz w:val="24"/>
          <w:szCs w:val="24"/>
          <w:rPrChange w:id="145" w:author="Joseph Asunka" w:date="2014-04-19T09:14:00Z">
            <w:rPr>
              <w:ins w:id="146" w:author="Daniel" w:date="2014-03-24T16:47:00Z"/>
              <w:del w:id="147" w:author="Joseph Asunka" w:date="2014-04-19T09:13:00Z"/>
              <w:rFonts w:ascii="Times New Roman" w:hAnsi="Times New Roman" w:cs="Times New Roman"/>
              <w:color w:val="000000"/>
              <w:sz w:val="24"/>
              <w:szCs w:val="24"/>
            </w:rPr>
          </w:rPrChange>
        </w:rPr>
      </w:pPr>
      <w:ins w:id="148" w:author="Daniel" w:date="2014-03-24T16:47:00Z">
        <w:del w:id="149" w:author="Joseph Asunka" w:date="2014-04-19T09:12:00Z">
          <w:r w:rsidRPr="00487EF2" w:rsidDel="00487EF2">
            <w:rPr>
              <w:rFonts w:ascii="Times New Roman" w:hAnsi="Times New Roman" w:cs="Times New Roman"/>
              <w:sz w:val="24"/>
              <w:szCs w:val="24"/>
              <w:rPrChange w:id="150" w:author="Joseph Asunka" w:date="2014-04-19T09:14:00Z">
                <w:rPr/>
              </w:rPrChange>
            </w:rPr>
            <w:lastRenderedPageBreak/>
            <w:br w:type="page"/>
          </w:r>
        </w:del>
      </w:ins>
    </w:p>
    <w:p w14:paraId="4D24E64E" w14:textId="77777777" w:rsidR="00AD5ECA" w:rsidRPr="00487EF2" w:rsidDel="00990A89" w:rsidRDefault="00AD5ECA" w:rsidP="00487EF2">
      <w:pPr>
        <w:rPr>
          <w:del w:id="151" w:author="Daniel Lim" w:date="2014-03-06T21:59:00Z"/>
          <w:rFonts w:ascii="Times New Roman" w:hAnsi="Times New Roman" w:cs="Times New Roman"/>
          <w:sz w:val="24"/>
          <w:szCs w:val="24"/>
          <w:rPrChange w:id="152" w:author="Joseph Asunka" w:date="2014-04-19T09:14:00Z">
            <w:rPr>
              <w:del w:id="153" w:author="Daniel Lim" w:date="2014-03-06T21:59:00Z"/>
            </w:rPr>
          </w:rPrChange>
        </w:rPr>
        <w:pPrChange w:id="154" w:author="Joseph Asunka" w:date="2014-04-19T09:13:00Z">
          <w:pPr>
            <w:pStyle w:val="Default"/>
          </w:pPr>
        </w:pPrChange>
      </w:pPr>
    </w:p>
    <w:p w14:paraId="581AF44B" w14:textId="37CBCB67" w:rsidR="0065170F" w:rsidRPr="00487EF2" w:rsidDel="00990A89" w:rsidRDefault="0065170F" w:rsidP="00487EF2">
      <w:pPr>
        <w:rPr>
          <w:del w:id="155" w:author="Daniel Lim" w:date="2014-03-06T21:59:00Z"/>
          <w:rFonts w:ascii="Times New Roman" w:hAnsi="Times New Roman" w:cs="Times New Roman"/>
          <w:sz w:val="24"/>
          <w:szCs w:val="24"/>
          <w:rPrChange w:id="156" w:author="Joseph Asunka" w:date="2014-04-19T09:14:00Z">
            <w:rPr>
              <w:del w:id="157" w:author="Daniel Lim" w:date="2014-03-06T21:59:00Z"/>
            </w:rPr>
          </w:rPrChange>
        </w:rPr>
        <w:pPrChange w:id="158" w:author="Joseph Asunka" w:date="2014-04-19T09:13:00Z">
          <w:pPr>
            <w:pStyle w:val="Default"/>
          </w:pPr>
        </w:pPrChange>
      </w:pPr>
    </w:p>
    <w:p w14:paraId="02452A38" w14:textId="5E2B6A36" w:rsidR="00105DCD" w:rsidRPr="00487EF2" w:rsidRDefault="00F90109" w:rsidP="00487EF2">
      <w:pPr>
        <w:rPr>
          <w:ins w:id="159" w:author="Daniel" w:date="2014-03-24T16:34:00Z"/>
          <w:rFonts w:ascii="Times New Roman" w:hAnsi="Times New Roman" w:cs="Times New Roman"/>
          <w:b/>
          <w:sz w:val="24"/>
          <w:szCs w:val="24"/>
          <w:rPrChange w:id="160" w:author="Joseph Asunka" w:date="2014-04-19T09:14:00Z">
            <w:rPr>
              <w:ins w:id="161" w:author="Daniel" w:date="2014-03-24T16:34:00Z"/>
              <w:b/>
            </w:rPr>
          </w:rPrChange>
        </w:rPr>
        <w:pPrChange w:id="162" w:author="Joseph Asunka" w:date="2014-04-19T09:13:00Z">
          <w:pPr>
            <w:pStyle w:val="Default"/>
          </w:pPr>
        </w:pPrChange>
      </w:pPr>
      <w:r w:rsidRPr="00487EF2">
        <w:rPr>
          <w:rFonts w:ascii="Times New Roman" w:hAnsi="Times New Roman" w:cs="Times New Roman"/>
          <w:b/>
          <w:sz w:val="24"/>
          <w:szCs w:val="24"/>
          <w:rPrChange w:id="163" w:author="Joseph Asunka" w:date="2014-04-19T09:14:00Z">
            <w:rPr>
              <w:b/>
            </w:rPr>
          </w:rPrChange>
        </w:rPr>
        <w:t>Administrative Details</w:t>
      </w:r>
    </w:p>
    <w:p w14:paraId="0C1DEDD0" w14:textId="77777777" w:rsidR="00514CB8" w:rsidRPr="00F90109" w:rsidRDefault="00514CB8" w:rsidP="0014354D">
      <w:pPr>
        <w:pStyle w:val="Default"/>
        <w:rPr>
          <w:b/>
        </w:rPr>
      </w:pPr>
    </w:p>
    <w:p w14:paraId="09B83E99" w14:textId="0DAB48C9" w:rsidR="00105DCD" w:rsidRDefault="00105DCD" w:rsidP="00105DCD">
      <w:pPr>
        <w:pStyle w:val="Default"/>
      </w:pPr>
      <w:r w:rsidRPr="00793DD2">
        <w:rPr>
          <w:i/>
        </w:rPr>
        <w:t>Submitting assignments</w:t>
      </w:r>
      <w:r w:rsidRPr="00DE4E75">
        <w:t xml:space="preserve">: </w:t>
      </w:r>
      <w:r w:rsidR="00F90109">
        <w:t xml:space="preserve">We will be using </w:t>
      </w:r>
      <w:del w:id="164" w:author="Daniel" w:date="2014-03-24T16:46:00Z">
        <w:r w:rsidR="00F90109" w:rsidDel="00B644E4">
          <w:delText xml:space="preserve">the </w:delText>
        </w:r>
      </w:del>
      <w:del w:id="165" w:author="Daniel" w:date="2014-03-24T16:45:00Z">
        <w:r w:rsidR="00F90109" w:rsidDel="00B644E4">
          <w:delText>t</w:delText>
        </w:r>
        <w:r w:rsidDel="00B644E4">
          <w:delText>urnitin</w:delText>
        </w:r>
        <w:r w:rsidR="00F90109" w:rsidDel="00B644E4">
          <w:delText>.com</w:delText>
        </w:r>
      </w:del>
      <w:proofErr w:type="spellStart"/>
      <w:ins w:id="166" w:author="Daniel" w:date="2014-03-24T16:45:00Z">
        <w:r w:rsidR="00B644E4">
          <w:t>TurnItIn</w:t>
        </w:r>
      </w:ins>
      <w:proofErr w:type="spellEnd"/>
      <w:r>
        <w:t xml:space="preserve"> </w:t>
      </w:r>
      <w:del w:id="167" w:author="Daniel" w:date="2014-03-24T16:45:00Z">
        <w:r w:rsidDel="00B644E4">
          <w:delText xml:space="preserve">system </w:delText>
        </w:r>
      </w:del>
      <w:r>
        <w:t xml:space="preserve">to submit, grade and review all assignments. </w:t>
      </w:r>
      <w:del w:id="168" w:author="Daniel" w:date="2014-03-24T16:45:00Z">
        <w:r w:rsidDel="00B644E4">
          <w:delText>When you l</w:delText>
        </w:r>
      </w:del>
      <w:ins w:id="169" w:author="Daniel" w:date="2014-03-24T16:45:00Z">
        <w:r w:rsidR="00B644E4">
          <w:t>L</w:t>
        </w:r>
      </w:ins>
      <w:r>
        <w:t>og in</w:t>
      </w:r>
      <w:del w:id="170" w:author="Daniel" w:date="2014-03-24T16:45:00Z">
        <w:r w:rsidDel="00B644E4">
          <w:delText>to</w:delText>
        </w:r>
      </w:del>
      <w:ins w:id="171" w:author="Daniel" w:date="2014-03-24T16:45:00Z">
        <w:r w:rsidR="00B644E4">
          <w:t xml:space="preserve"> through</w:t>
        </w:r>
      </w:ins>
      <w:r>
        <w:t xml:space="preserve"> </w:t>
      </w:r>
      <w:proofErr w:type="spellStart"/>
      <w:r>
        <w:t>MyUCLA</w:t>
      </w:r>
      <w:proofErr w:type="spellEnd"/>
      <w:r>
        <w:t xml:space="preserve">, </w:t>
      </w:r>
      <w:del w:id="172" w:author="Daniel" w:date="2014-03-24T16:45:00Z">
        <w:r w:rsidDel="00B644E4">
          <w:delText xml:space="preserve">there will be an option for “Turnitin - Student” in the navigation panel. Please follow the link, </w:delText>
        </w:r>
      </w:del>
      <w:r>
        <w:t xml:space="preserve">register and get acquainted with the system. </w:t>
      </w:r>
    </w:p>
    <w:p w14:paraId="7C463657" w14:textId="77777777" w:rsidR="00105DCD" w:rsidRDefault="00105DCD" w:rsidP="00105DCD">
      <w:pPr>
        <w:pStyle w:val="Default"/>
      </w:pPr>
    </w:p>
    <w:p w14:paraId="2C9FA1BD" w14:textId="77777777" w:rsidR="00105DCD" w:rsidRPr="00DE4E75" w:rsidRDefault="00105DCD" w:rsidP="00105DCD">
      <w:pPr>
        <w:pStyle w:val="Default"/>
      </w:pPr>
      <w:r w:rsidRPr="00793DD2">
        <w:rPr>
          <w:i/>
        </w:rPr>
        <w:t>Late assignments</w:t>
      </w:r>
      <w:r>
        <w:t>: Late assignments will lose 10% of their raw value for each day beyond the due date. The cut-off for a particular assignment is 11:59 PM on the day it is due.</w:t>
      </w:r>
    </w:p>
    <w:p w14:paraId="030CAC80" w14:textId="77777777" w:rsidR="00105DCD" w:rsidRPr="00DE4E75" w:rsidRDefault="00105DCD" w:rsidP="00105DCD">
      <w:pPr>
        <w:pStyle w:val="Default"/>
      </w:pPr>
    </w:p>
    <w:p w14:paraId="18426000" w14:textId="56A72DBE" w:rsidR="00105DCD" w:rsidRPr="002D71A7" w:rsidRDefault="00105DCD" w:rsidP="00105DCD">
      <w:pPr>
        <w:pStyle w:val="Default"/>
      </w:pPr>
      <w:del w:id="173" w:author="Daniel" w:date="2014-03-24T16:32:00Z">
        <w:r w:rsidRPr="00793DD2" w:rsidDel="00514CB8">
          <w:rPr>
            <w:i/>
          </w:rPr>
          <w:delText>Absence</w:delText>
        </w:r>
      </w:del>
      <w:ins w:id="174" w:author="Daniel" w:date="2014-03-24T16:32:00Z">
        <w:r w:rsidR="00514CB8">
          <w:rPr>
            <w:i/>
          </w:rPr>
          <w:t>Attendance</w:t>
        </w:r>
      </w:ins>
      <w:r>
        <w:t xml:space="preserve">: As this is a lecture course, attendance is not mandatory. However, it is </w:t>
      </w:r>
      <w:r w:rsidRPr="002D71A7">
        <w:rPr>
          <w:i/>
          <w:rPrChange w:id="175" w:author="Daniel" w:date="2014-03-24T16:32:00Z">
            <w:rPr/>
          </w:rPrChange>
        </w:rPr>
        <w:t>highly</w:t>
      </w:r>
      <w:r>
        <w:t xml:space="preserve"> recommended that you come to class</w:t>
      </w:r>
      <w:r w:rsidR="00E74A1B">
        <w:t>. Each day’s lecture will always build on the previous lect</w:t>
      </w:r>
      <w:r w:rsidR="009D51D7">
        <w:t xml:space="preserve">ures, </w:t>
      </w:r>
      <w:r w:rsidR="00E74A1B">
        <w:t xml:space="preserve">so </w:t>
      </w:r>
      <w:r>
        <w:t>you will almost certainly fall behind</w:t>
      </w:r>
      <w:r w:rsidR="00E74A1B">
        <w:t xml:space="preserve"> if you are absent for one class</w:t>
      </w:r>
      <w:r>
        <w:t>.</w:t>
      </w:r>
      <w:r w:rsidR="00E74A1B">
        <w:t xml:space="preserve"> </w:t>
      </w:r>
    </w:p>
    <w:p w14:paraId="4569AE01" w14:textId="77777777" w:rsidR="00105DCD" w:rsidRDefault="00105DCD" w:rsidP="00105DCD">
      <w:pPr>
        <w:pStyle w:val="Default"/>
        <w:ind w:left="360"/>
      </w:pPr>
    </w:p>
    <w:p w14:paraId="7EEA9DE4" w14:textId="38B4810A" w:rsidR="00105DCD" w:rsidRPr="00514CB8" w:rsidDel="009D51D7" w:rsidRDefault="00105DCD" w:rsidP="0014354D">
      <w:pPr>
        <w:pStyle w:val="Default"/>
        <w:rPr>
          <w:del w:id="176" w:author="Daniel Lim" w:date="2014-02-27T08:39:00Z"/>
          <w:i/>
          <w:rPrChange w:id="177" w:author="Daniel" w:date="2014-03-24T16:32:00Z">
            <w:rPr>
              <w:del w:id="178" w:author="Daniel Lim" w:date="2014-02-27T08:39:00Z"/>
            </w:rPr>
          </w:rPrChange>
        </w:rPr>
      </w:pPr>
    </w:p>
    <w:p w14:paraId="1D1ACECB" w14:textId="43462228" w:rsidR="0065170F" w:rsidDel="00514CB8" w:rsidRDefault="0065170F" w:rsidP="0014354D">
      <w:pPr>
        <w:pStyle w:val="Default"/>
        <w:rPr>
          <w:ins w:id="179" w:author="Daniel Lim" w:date="2014-03-06T22:00:00Z"/>
          <w:del w:id="180" w:author="Daniel" w:date="2014-03-24T16:32:00Z"/>
          <w:b/>
        </w:rPr>
      </w:pPr>
      <w:del w:id="181" w:author="Daniel" w:date="2014-03-24T16:32:00Z">
        <w:r w:rsidRPr="00514CB8" w:rsidDel="00514CB8">
          <w:rPr>
            <w:b/>
            <w:i/>
            <w:rPrChange w:id="182" w:author="Daniel" w:date="2014-03-24T16:32:00Z">
              <w:rPr>
                <w:b/>
              </w:rPr>
            </w:rPrChange>
          </w:rPr>
          <w:delText>Consultation and Help</w:delText>
        </w:r>
      </w:del>
      <w:ins w:id="183" w:author="Daniel" w:date="2014-03-24T16:32:00Z">
        <w:r w:rsidR="00514CB8" w:rsidRPr="00514CB8">
          <w:rPr>
            <w:i/>
            <w:rPrChange w:id="184" w:author="Daniel" w:date="2014-03-24T16:32:00Z">
              <w:rPr/>
            </w:rPrChange>
          </w:rPr>
          <w:t>Sections</w:t>
        </w:r>
        <w:r w:rsidR="00514CB8">
          <w:t xml:space="preserve">: </w:t>
        </w:r>
      </w:ins>
    </w:p>
    <w:p w14:paraId="7D9FB5DE" w14:textId="74994267" w:rsidR="00990A89" w:rsidRPr="0065170F" w:rsidDel="00514CB8" w:rsidRDefault="00990A89" w:rsidP="0014354D">
      <w:pPr>
        <w:pStyle w:val="Default"/>
        <w:rPr>
          <w:del w:id="185" w:author="Daniel" w:date="2014-03-24T16:32:00Z"/>
          <w:b/>
        </w:rPr>
      </w:pPr>
    </w:p>
    <w:p w14:paraId="309D881E" w14:textId="2C172B19" w:rsidR="00514CB8" w:rsidRPr="00C12E72" w:rsidRDefault="0065170F" w:rsidP="00514CB8">
      <w:pPr>
        <w:pStyle w:val="Default"/>
        <w:rPr>
          <w:ins w:id="186" w:author="Daniel" w:date="2014-03-24T16:33:00Z"/>
        </w:rPr>
      </w:pPr>
      <w:r>
        <w:t xml:space="preserve">TAs will lead </w:t>
      </w:r>
      <w:del w:id="187" w:author="Daniel Lim" w:date="2014-02-27T08:39:00Z">
        <w:r w:rsidDel="009D51D7">
          <w:delText xml:space="preserve">the </w:delText>
        </w:r>
      </w:del>
      <w:r>
        <w:t xml:space="preserve">discussion sections and </w:t>
      </w:r>
      <w:del w:id="188" w:author="Daniel" w:date="2014-03-24T16:33:00Z">
        <w:r w:rsidDel="00514CB8">
          <w:delText xml:space="preserve">be available for </w:delText>
        </w:r>
      </w:del>
      <w:r>
        <w:t>consult</w:t>
      </w:r>
      <w:ins w:id="189" w:author="Daniel" w:date="2014-03-24T16:33:00Z">
        <w:r w:rsidR="00514CB8">
          <w:t xml:space="preserve"> during those times, as well as during their own office hours</w:t>
        </w:r>
      </w:ins>
      <w:ins w:id="190" w:author="Daniel" w:date="2014-03-24T16:53:00Z">
        <w:r w:rsidR="001C4F45">
          <w:t>,</w:t>
        </w:r>
      </w:ins>
      <w:ins w:id="191" w:author="Daniel" w:date="2014-03-24T16:33:00Z">
        <w:r w:rsidR="00514CB8">
          <w:t xml:space="preserve"> </w:t>
        </w:r>
      </w:ins>
      <w:del w:id="192" w:author="Daniel" w:date="2014-03-24T16:33:00Z">
        <w:r w:rsidDel="00514CB8">
          <w:delText>ation</w:delText>
        </w:r>
        <w:r w:rsidR="00C877F6" w:rsidDel="00514CB8">
          <w:delText xml:space="preserve"> </w:delText>
        </w:r>
      </w:del>
      <w:r w:rsidR="00C877F6">
        <w:t>regarding R code</w:t>
      </w:r>
      <w:del w:id="193" w:author="Daniel Lim" w:date="2014-02-27T08:39:00Z">
        <w:r w:rsidR="00C877F6" w:rsidDel="009D51D7">
          <w:delText>s</w:delText>
        </w:r>
      </w:del>
      <w:r w:rsidR="00C877F6">
        <w:t xml:space="preserve">, </w:t>
      </w:r>
      <w:ins w:id="194" w:author="Daniel Lim" w:date="2014-02-27T08:39:00Z">
        <w:r w:rsidR="009D51D7">
          <w:t xml:space="preserve">and </w:t>
        </w:r>
      </w:ins>
      <w:r w:rsidR="00C877F6">
        <w:t>data essays/home</w:t>
      </w:r>
      <w:del w:id="195" w:author="Daniel Lim" w:date="2014-02-27T08:39:00Z">
        <w:r w:rsidR="00C877F6" w:rsidDel="009D51D7">
          <w:delText xml:space="preserve"> </w:delText>
        </w:r>
      </w:del>
      <w:r w:rsidR="00C877F6">
        <w:t>work assignments.</w:t>
      </w:r>
      <w:ins w:id="196" w:author="Daniel" w:date="2014-03-24T16:33:00Z">
        <w:r w:rsidR="00514CB8">
          <w:t xml:space="preserve"> As with lectures, sections are optional but </w:t>
        </w:r>
        <w:r w:rsidR="00514CB8">
          <w:rPr>
            <w:i/>
          </w:rPr>
          <w:t>highly</w:t>
        </w:r>
        <w:r w:rsidR="00514CB8">
          <w:t xml:space="preserve"> recommended.</w:t>
        </w:r>
      </w:ins>
    </w:p>
    <w:p w14:paraId="2AFAD6DC" w14:textId="72679DCE" w:rsidR="0065170F" w:rsidDel="00514CB8" w:rsidRDefault="0065170F" w:rsidP="0014354D">
      <w:pPr>
        <w:pStyle w:val="Default"/>
        <w:rPr>
          <w:del w:id="197" w:author="Daniel" w:date="2014-03-24T16:33:00Z"/>
        </w:rPr>
      </w:pPr>
    </w:p>
    <w:p w14:paraId="5A23C38A" w14:textId="77777777" w:rsidR="00C877F6" w:rsidRPr="00AD5ECA" w:rsidRDefault="00C877F6" w:rsidP="0014354D">
      <w:pPr>
        <w:pStyle w:val="Default"/>
      </w:pPr>
    </w:p>
    <w:p w14:paraId="1A06478D" w14:textId="103B9049" w:rsidR="00A36C8F" w:rsidRDefault="0065170F" w:rsidP="0014354D">
      <w:pPr>
        <w:pStyle w:val="Default"/>
        <w:rPr>
          <w:b/>
        </w:rPr>
      </w:pPr>
      <w:r>
        <w:rPr>
          <w:b/>
        </w:rPr>
        <w:t>Essentials</w:t>
      </w:r>
      <w:r w:rsidR="00A36C8F" w:rsidRPr="00C71E2F">
        <w:rPr>
          <w:b/>
        </w:rPr>
        <w:t xml:space="preserve"> and Expectations</w:t>
      </w:r>
    </w:p>
    <w:p w14:paraId="7DF3AB3C" w14:textId="77777777" w:rsidR="00A051A2" w:rsidRPr="00C71E2F" w:rsidRDefault="00A051A2" w:rsidP="0014354D">
      <w:pPr>
        <w:pStyle w:val="Default"/>
        <w:rPr>
          <w:b/>
        </w:rPr>
      </w:pPr>
    </w:p>
    <w:p w14:paraId="07FD13C9" w14:textId="21C9AE5A" w:rsidR="007C36F9" w:rsidRPr="00DE4E75" w:rsidRDefault="00810CBA">
      <w:pPr>
        <w:pStyle w:val="Default"/>
        <w:pPrChange w:id="198" w:author="Daniel" w:date="2014-03-24T16:33:00Z">
          <w:pPr>
            <w:pStyle w:val="Default"/>
            <w:numPr>
              <w:numId w:val="3"/>
            </w:numPr>
            <w:ind w:left="360" w:hanging="360"/>
          </w:pPr>
        </w:pPrChange>
      </w:pPr>
      <w:r w:rsidRPr="00C71E2F">
        <w:rPr>
          <w:i/>
        </w:rPr>
        <w:t>Math</w:t>
      </w:r>
      <w:r w:rsidRPr="00DE4E75">
        <w:t xml:space="preserve">: </w:t>
      </w:r>
      <w:r w:rsidR="007C36F9" w:rsidRPr="00DE4E75">
        <w:t xml:space="preserve">Students </w:t>
      </w:r>
      <w:r w:rsidR="00DA47D6">
        <w:t>should</w:t>
      </w:r>
      <w:r w:rsidR="007C36F9" w:rsidRPr="00DE4E75">
        <w:t xml:space="preserve"> be comfortable with high school algebra II</w:t>
      </w:r>
      <w:r w:rsidRPr="00DE4E75">
        <w:t xml:space="preserve"> topics, especially functions, </w:t>
      </w:r>
      <w:del w:id="199" w:author="Daniel Lim" w:date="2014-02-27T08:40:00Z">
        <w:r w:rsidRPr="00DE4E75" w:rsidDel="009D51D7">
          <w:delText xml:space="preserve">linear </w:delText>
        </w:r>
      </w:del>
      <w:ins w:id="200" w:author="Daniel Lim" w:date="2014-02-27T08:40:00Z">
        <w:r w:rsidR="009D51D7">
          <w:t>algebraic</w:t>
        </w:r>
        <w:r w:rsidR="009D51D7" w:rsidRPr="00DE4E75">
          <w:t xml:space="preserve"> </w:t>
        </w:r>
      </w:ins>
      <w:r w:rsidRPr="00DE4E75">
        <w:t>equations, matrices and graphs</w:t>
      </w:r>
      <w:r w:rsidR="007C36F9" w:rsidRPr="00DE4E75">
        <w:t xml:space="preserve">. </w:t>
      </w:r>
      <w:r w:rsidR="004C35B0">
        <w:t>Training in m</w:t>
      </w:r>
      <w:r w:rsidR="007C36F9" w:rsidRPr="00DE4E75">
        <w:t xml:space="preserve">ore advanced mathematical </w:t>
      </w:r>
      <w:r w:rsidR="004C35B0">
        <w:t>topics</w:t>
      </w:r>
      <w:ins w:id="201" w:author="Daniel Lim" w:date="2014-02-27T08:39:00Z">
        <w:r w:rsidR="009D51D7">
          <w:t>,</w:t>
        </w:r>
      </w:ins>
      <w:r w:rsidR="007C36F9" w:rsidRPr="00DE4E75">
        <w:t xml:space="preserve"> </w:t>
      </w:r>
      <w:r w:rsidR="004C35B0">
        <w:t>such as</w:t>
      </w:r>
      <w:r w:rsidR="007C36F9" w:rsidRPr="00DE4E75">
        <w:t xml:space="preserve"> calculus and statistics</w:t>
      </w:r>
      <w:ins w:id="202" w:author="Daniel Lim" w:date="2014-02-27T08:39:00Z">
        <w:r w:rsidR="009D51D7">
          <w:t>,</w:t>
        </w:r>
      </w:ins>
      <w:r w:rsidR="007C36F9" w:rsidRPr="00DE4E75">
        <w:t xml:space="preserve"> is helpful but not required.</w:t>
      </w:r>
    </w:p>
    <w:p w14:paraId="12ECCA95" w14:textId="77777777" w:rsidR="003E233F" w:rsidRPr="00DE4E75" w:rsidRDefault="003E233F">
      <w:pPr>
        <w:pStyle w:val="Default"/>
        <w:ind w:left="360"/>
      </w:pPr>
    </w:p>
    <w:p w14:paraId="21247153" w14:textId="61BC03F9" w:rsidR="003E233F" w:rsidRDefault="00810CBA">
      <w:pPr>
        <w:pStyle w:val="Default"/>
        <w:pPrChange w:id="203" w:author="Daniel" w:date="2014-03-24T16:33:00Z">
          <w:pPr>
            <w:pStyle w:val="Default"/>
            <w:numPr>
              <w:numId w:val="3"/>
            </w:numPr>
            <w:ind w:left="360" w:hanging="360"/>
          </w:pPr>
        </w:pPrChange>
      </w:pPr>
      <w:r w:rsidRPr="00C71E2F">
        <w:rPr>
          <w:i/>
        </w:rPr>
        <w:t>Writing</w:t>
      </w:r>
      <w:r w:rsidRPr="00DE4E75">
        <w:t xml:space="preserve">: </w:t>
      </w:r>
      <w:del w:id="204" w:author="Daniel Lim" w:date="2014-02-27T08:40:00Z">
        <w:r w:rsidRPr="00DE4E75" w:rsidDel="009D51D7">
          <w:delText>A significant portion</w:delText>
        </w:r>
      </w:del>
      <w:ins w:id="205" w:author="Daniel Lim" w:date="2014-02-27T08:40:00Z">
        <w:del w:id="206" w:author="Daniel" w:date="2014-03-24T16:43:00Z">
          <w:r w:rsidR="009D51D7" w:rsidDel="00B644E4">
            <w:delText>Much</w:delText>
          </w:r>
        </w:del>
      </w:ins>
      <w:del w:id="207" w:author="Daniel" w:date="2014-03-24T16:43:00Z">
        <w:r w:rsidRPr="00DE4E75" w:rsidDel="00B644E4">
          <w:delText xml:space="preserve"> of t</w:delText>
        </w:r>
      </w:del>
      <w:ins w:id="208" w:author="Daniel" w:date="2014-03-24T16:43:00Z">
        <w:r w:rsidR="00B644E4">
          <w:t>T</w:t>
        </w:r>
      </w:ins>
      <w:r w:rsidRPr="00DE4E75">
        <w:t>h</w:t>
      </w:r>
      <w:ins w:id="209" w:author="Daniel" w:date="2014-03-24T16:43:00Z">
        <w:r w:rsidR="00B644E4">
          <w:t>is</w:t>
        </w:r>
      </w:ins>
      <w:del w:id="210" w:author="Daniel" w:date="2014-03-24T16:43:00Z">
        <w:r w:rsidRPr="00DE4E75" w:rsidDel="00B644E4">
          <w:delText>e</w:delText>
        </w:r>
      </w:del>
      <w:r w:rsidRPr="00DE4E75">
        <w:t xml:space="preserve"> class </w:t>
      </w:r>
      <w:del w:id="211" w:author="Daniel Lim" w:date="2014-02-27T08:40:00Z">
        <w:r w:rsidRPr="00B644E4" w:rsidDel="009D51D7">
          <w:rPr>
            <w:i/>
            <w:rPrChange w:id="212" w:author="Daniel" w:date="2014-03-24T16:43:00Z">
              <w:rPr/>
            </w:rPrChange>
          </w:rPr>
          <w:delText xml:space="preserve">will </w:delText>
        </w:r>
      </w:del>
      <w:del w:id="213" w:author="Daniel" w:date="2014-03-24T16:43:00Z">
        <w:r w:rsidRPr="00B644E4" w:rsidDel="00B644E4">
          <w:rPr>
            <w:i/>
            <w:rPrChange w:id="214" w:author="Daniel" w:date="2014-03-24T16:43:00Z">
              <w:rPr/>
            </w:rPrChange>
          </w:rPr>
          <w:delText>focus</w:delText>
        </w:r>
      </w:del>
      <w:ins w:id="215" w:author="Daniel Lim" w:date="2014-02-27T08:40:00Z">
        <w:del w:id="216" w:author="Daniel" w:date="2014-03-24T16:43:00Z">
          <w:r w:rsidR="009D51D7" w:rsidRPr="00B644E4" w:rsidDel="00B644E4">
            <w:rPr>
              <w:i/>
              <w:rPrChange w:id="217" w:author="Daniel" w:date="2014-03-24T16:43:00Z">
                <w:rPr/>
              </w:rPrChange>
            </w:rPr>
            <w:delText>es</w:delText>
          </w:r>
        </w:del>
      </w:ins>
      <w:del w:id="218" w:author="Daniel" w:date="2014-03-24T16:43:00Z">
        <w:r w:rsidRPr="00B644E4" w:rsidDel="00B644E4">
          <w:rPr>
            <w:i/>
            <w:rPrChange w:id="219" w:author="Daniel" w:date="2014-03-24T16:43:00Z">
              <w:rPr/>
            </w:rPrChange>
          </w:rPr>
          <w:delText xml:space="preserve"> on</w:delText>
        </w:r>
      </w:del>
      <w:ins w:id="220" w:author="Daniel" w:date="2014-03-24T16:43:00Z">
        <w:r w:rsidR="00B644E4" w:rsidRPr="00B644E4">
          <w:rPr>
            <w:i/>
            <w:rPrChange w:id="221" w:author="Daniel" w:date="2014-03-24T16:43:00Z">
              <w:rPr/>
            </w:rPrChange>
          </w:rPr>
          <w:t>requires</w:t>
        </w:r>
      </w:ins>
      <w:r w:rsidRPr="00DE4E75">
        <w:t xml:space="preserve"> </w:t>
      </w:r>
      <w:ins w:id="222" w:author="Daniel" w:date="2014-03-24T16:43:00Z">
        <w:r w:rsidR="00B644E4">
          <w:t xml:space="preserve">students to </w:t>
        </w:r>
      </w:ins>
      <w:r w:rsidRPr="00DE4E75">
        <w:t>effectively communicat</w:t>
      </w:r>
      <w:ins w:id="223" w:author="Daniel" w:date="2014-03-24T16:43:00Z">
        <w:r w:rsidR="00B644E4">
          <w:t>e</w:t>
        </w:r>
      </w:ins>
      <w:del w:id="224" w:author="Daniel" w:date="2014-03-24T16:43:00Z">
        <w:r w:rsidRPr="00DE4E75" w:rsidDel="00B644E4">
          <w:delText>ing</w:delText>
        </w:r>
      </w:del>
      <w:r w:rsidRPr="00DE4E75">
        <w:t xml:space="preserve"> the results of data analysis through written prose</w:t>
      </w:r>
      <w:del w:id="225" w:author="Daniel" w:date="2014-03-24T16:43:00Z">
        <w:r w:rsidRPr="00DE4E75" w:rsidDel="00B644E4">
          <w:delText xml:space="preserve">. Students should be comfortable with </w:delText>
        </w:r>
        <w:r w:rsidR="00686B23" w:rsidDel="00B644E4">
          <w:delText>putting together assignments</w:delText>
        </w:r>
        <w:r w:rsidRPr="00DE4E75" w:rsidDel="00B644E4">
          <w:delText xml:space="preserve"> </w:delText>
        </w:r>
      </w:del>
      <w:ins w:id="226" w:author="Daniel" w:date="2014-03-24T16:43:00Z">
        <w:r w:rsidR="00B644E4">
          <w:t xml:space="preserve"> </w:t>
        </w:r>
      </w:ins>
      <w:r w:rsidRPr="00DE4E75">
        <w:t xml:space="preserve">of </w:t>
      </w:r>
      <w:ins w:id="227" w:author="Daniel Lim" w:date="2014-02-27T08:40:00Z">
        <w:r w:rsidR="009D51D7">
          <w:t xml:space="preserve">up to </w:t>
        </w:r>
      </w:ins>
      <w:r w:rsidR="00DC1EE8">
        <w:t>8-10</w:t>
      </w:r>
      <w:r w:rsidRPr="00DE4E75">
        <w:t xml:space="preserve"> pages in length.</w:t>
      </w:r>
      <w:del w:id="228" w:author="Daniel Lim" w:date="2014-02-27T08:41:00Z">
        <w:r w:rsidR="00413C5C" w:rsidDel="009D51D7">
          <w:delText xml:space="preserve"> </w:delText>
        </w:r>
        <w:r w:rsidR="00DA47D6" w:rsidDel="009D51D7">
          <w:delText>The initial homework assignments would require fewer pages.</w:delText>
        </w:r>
      </w:del>
    </w:p>
    <w:p w14:paraId="0E1C43AA" w14:textId="77777777" w:rsidR="006D427D" w:rsidRDefault="006D427D">
      <w:pPr>
        <w:pStyle w:val="Default"/>
        <w:ind w:left="360"/>
      </w:pPr>
    </w:p>
    <w:p w14:paraId="6D5C814F" w14:textId="52BBFF8F" w:rsidR="002576D9" w:rsidRDefault="006D427D">
      <w:pPr>
        <w:pStyle w:val="Default"/>
        <w:pPrChange w:id="229" w:author="Daniel" w:date="2014-03-24T16:33:00Z">
          <w:pPr>
            <w:pStyle w:val="Default"/>
            <w:numPr>
              <w:numId w:val="3"/>
            </w:numPr>
            <w:ind w:left="360" w:hanging="360"/>
          </w:pPr>
        </w:pPrChange>
      </w:pPr>
      <w:r w:rsidRPr="006D427D">
        <w:rPr>
          <w:i/>
        </w:rPr>
        <w:t>Computers</w:t>
      </w:r>
      <w:r>
        <w:t xml:space="preserve">: </w:t>
      </w:r>
      <w:r w:rsidR="00C91CA9">
        <w:t xml:space="preserve">A computer is necessary for </w:t>
      </w:r>
      <w:del w:id="230" w:author="Daniel" w:date="2014-03-24T16:44:00Z">
        <w:r w:rsidR="00DA47D6" w:rsidDel="00B644E4">
          <w:delText>almost everything</w:delText>
        </w:r>
        <w:r w:rsidR="00C91CA9" w:rsidDel="00B644E4">
          <w:delText xml:space="preserve"> we do</w:delText>
        </w:r>
      </w:del>
      <w:ins w:id="231" w:author="Daniel" w:date="2014-03-24T16:44:00Z">
        <w:r w:rsidR="00B644E4">
          <w:t>most things</w:t>
        </w:r>
      </w:ins>
      <w:r w:rsidR="00C91CA9">
        <w:t xml:space="preserve"> </w:t>
      </w:r>
      <w:r w:rsidR="001213AF">
        <w:t>in this class</w:t>
      </w:r>
      <w:del w:id="232" w:author="Daniel" w:date="2014-03-24T16:43:00Z">
        <w:r w:rsidR="005654B0" w:rsidDel="00B644E4">
          <w:delText>,</w:delText>
        </w:r>
        <w:r w:rsidDel="00B644E4">
          <w:delText xml:space="preserve"> </w:delText>
        </w:r>
        <w:r w:rsidR="00C91CA9" w:rsidDel="00B644E4">
          <w:delText>except</w:delText>
        </w:r>
        <w:r w:rsidDel="00B644E4">
          <w:delText xml:space="preserve"> the </w:delText>
        </w:r>
        <w:r w:rsidR="00095DA1" w:rsidDel="00B644E4">
          <w:delText>quizzes</w:delText>
        </w:r>
      </w:del>
      <w:r>
        <w:t xml:space="preserve">. </w:t>
      </w:r>
      <w:r w:rsidR="00C91CA9">
        <w:t>S</w:t>
      </w:r>
      <w:r w:rsidR="00095DA1">
        <w:t xml:space="preserve">tudents </w:t>
      </w:r>
      <w:del w:id="233" w:author="Daniel" w:date="2014-03-24T16:43:00Z">
        <w:r w:rsidR="00095DA1" w:rsidDel="00B644E4">
          <w:delText>are advised to</w:delText>
        </w:r>
      </w:del>
      <w:ins w:id="234" w:author="Daniel" w:date="2014-03-24T16:43:00Z">
        <w:r w:rsidR="00B644E4">
          <w:t>should</w:t>
        </w:r>
      </w:ins>
      <w:r w:rsidR="00095DA1">
        <w:t xml:space="preserve"> bring a laptop to class to follow along with the lecture</w:t>
      </w:r>
      <w:r w:rsidR="005654B0">
        <w:t>s</w:t>
      </w:r>
      <w:r w:rsidR="00095DA1">
        <w:t xml:space="preserve">. </w:t>
      </w:r>
      <w:r w:rsidR="001213AF">
        <w:t>If needed, l</w:t>
      </w:r>
      <w:r w:rsidR="00095DA1">
        <w:t>apt</w:t>
      </w:r>
      <w:r w:rsidR="00105DCD">
        <w:t xml:space="preserve">ops can be borrowed from </w:t>
      </w:r>
      <w:del w:id="235" w:author="Daniel Lim" w:date="2014-02-27T08:41:00Z">
        <w:r w:rsidR="00105DCD" w:rsidDel="009D51D7">
          <w:delText xml:space="preserve">CLICC through </w:delText>
        </w:r>
      </w:del>
      <w:r w:rsidR="004D415D">
        <w:fldChar w:fldCharType="begin"/>
      </w:r>
      <w:r w:rsidR="004D415D">
        <w:instrText xml:space="preserve"> HYPERLINK "http://www.clicc.ucla.edu/tiki-index.php" </w:instrText>
      </w:r>
      <w:r w:rsidR="004D415D">
        <w:fldChar w:fldCharType="separate"/>
      </w:r>
      <w:del w:id="236" w:author="Daniel Lim" w:date="2014-02-27T08:41:00Z">
        <w:r w:rsidR="00105DCD" w:rsidRPr="00105DCD" w:rsidDel="009D51D7">
          <w:rPr>
            <w:rStyle w:val="Hyperlink"/>
          </w:rPr>
          <w:delText>t</w:delText>
        </w:r>
      </w:del>
      <w:ins w:id="237" w:author="Daniel Lim" w:date="2014-02-27T08:41:00Z">
        <w:r w:rsidR="009D51D7">
          <w:rPr>
            <w:rStyle w:val="Hyperlink"/>
          </w:rPr>
          <w:t>CLICC</w:t>
        </w:r>
      </w:ins>
      <w:del w:id="238" w:author="Daniel Lim" w:date="2014-02-27T08:41:00Z">
        <w:r w:rsidR="00105DCD" w:rsidRPr="00105DCD" w:rsidDel="009D51D7">
          <w:rPr>
            <w:rStyle w:val="Hyperlink"/>
          </w:rPr>
          <w:delText>his link</w:delText>
        </w:r>
      </w:del>
      <w:r w:rsidR="004D415D">
        <w:rPr>
          <w:rStyle w:val="Hyperlink"/>
        </w:rPr>
        <w:fldChar w:fldCharType="end"/>
      </w:r>
      <w:r w:rsidR="001213AF">
        <w:t>.</w:t>
      </w:r>
    </w:p>
    <w:p w14:paraId="10D9A884" w14:textId="77777777" w:rsidR="00492562" w:rsidRPr="00DE4E75" w:rsidRDefault="00492562">
      <w:pPr>
        <w:pStyle w:val="Default"/>
        <w:ind w:left="360"/>
      </w:pPr>
    </w:p>
    <w:p w14:paraId="41D30DB2" w14:textId="6193C5CE" w:rsidR="002853A6" w:rsidRDefault="00810CBA">
      <w:pPr>
        <w:pStyle w:val="Default"/>
        <w:rPr>
          <w:ins w:id="239" w:author="Daniel" w:date="2014-03-24T16:37:00Z"/>
        </w:rPr>
        <w:pPrChange w:id="240" w:author="Daniel" w:date="2014-03-24T16:37:00Z">
          <w:pPr>
            <w:pStyle w:val="Default"/>
            <w:numPr>
              <w:numId w:val="3"/>
            </w:numPr>
            <w:ind w:left="360" w:hanging="360"/>
          </w:pPr>
        </w:pPrChange>
      </w:pPr>
      <w:r w:rsidRPr="00C71E2F">
        <w:rPr>
          <w:i/>
        </w:rPr>
        <w:t>Software</w:t>
      </w:r>
      <w:r w:rsidRPr="00DE4E75">
        <w:t xml:space="preserve">: </w:t>
      </w:r>
      <w:del w:id="241" w:author="Daniel Lim" w:date="2014-02-27T08:42:00Z">
        <w:r w:rsidR="003E233F" w:rsidRPr="00DE4E75" w:rsidDel="009D51D7">
          <w:delText>All s</w:delText>
        </w:r>
      </w:del>
      <w:ins w:id="242" w:author="Daniel Lim" w:date="2014-02-27T08:42:00Z">
        <w:r w:rsidR="009D51D7">
          <w:t>S</w:t>
        </w:r>
      </w:ins>
      <w:r w:rsidR="003E233F" w:rsidRPr="00DE4E75">
        <w:t>tatistical analyses will be conducted using the statistical package</w:t>
      </w:r>
      <w:r w:rsidR="00FD7B3E" w:rsidRPr="00DE4E75">
        <w:t xml:space="preserve"> R,</w:t>
      </w:r>
      <w:r w:rsidR="006B1044" w:rsidRPr="00DE4E75">
        <w:t xml:space="preserve"> in conjunction with the </w:t>
      </w:r>
      <w:proofErr w:type="spellStart"/>
      <w:r w:rsidR="006B1044" w:rsidRPr="00DE4E75">
        <w:t>R</w:t>
      </w:r>
      <w:r w:rsidR="00FD7B3E" w:rsidRPr="00DE4E75">
        <w:t>Studio</w:t>
      </w:r>
      <w:proofErr w:type="spellEnd"/>
      <w:r w:rsidR="00FD7B3E" w:rsidRPr="00DE4E75">
        <w:t xml:space="preserve"> </w:t>
      </w:r>
      <w:r w:rsidR="006B1044" w:rsidRPr="00DE4E75">
        <w:t>integrated development environment</w:t>
      </w:r>
      <w:r w:rsidR="00FD7B3E" w:rsidRPr="00DE4E75">
        <w:t xml:space="preserve"> (</w:t>
      </w:r>
      <w:r w:rsidR="006B1044" w:rsidRPr="00DE4E75">
        <w:t>IDE</w:t>
      </w:r>
      <w:r w:rsidR="00FD7B3E" w:rsidRPr="00DE4E75">
        <w:t>)</w:t>
      </w:r>
      <w:r w:rsidR="003E233F" w:rsidRPr="00DE4E75">
        <w:t xml:space="preserve">. </w:t>
      </w:r>
      <w:del w:id="243" w:author="Daniel Lim" w:date="2014-02-27T08:42:00Z">
        <w:r w:rsidR="00FD7B3E" w:rsidRPr="00DE4E75" w:rsidDel="009D51D7">
          <w:delText>While t</w:delText>
        </w:r>
      </w:del>
      <w:ins w:id="244" w:author="Daniel Lim" w:date="2014-02-27T08:42:00Z">
        <w:r w:rsidR="009D51D7">
          <w:t>T</w:t>
        </w:r>
      </w:ins>
      <w:r w:rsidR="00FD7B3E" w:rsidRPr="00DE4E75">
        <w:t>he learning curve for R is steep</w:t>
      </w:r>
      <w:r w:rsidR="005654B0">
        <w:t>er than for packages such as STATA</w:t>
      </w:r>
      <w:r w:rsidR="00FD7B3E" w:rsidRPr="00DE4E75">
        <w:t xml:space="preserve"> or SPSS, </w:t>
      </w:r>
      <w:ins w:id="245" w:author="Daniel Lim" w:date="2014-02-27T08:42:00Z">
        <w:r w:rsidR="009D51D7">
          <w:t xml:space="preserve">but </w:t>
        </w:r>
      </w:ins>
      <w:r w:rsidR="00FD7B3E" w:rsidRPr="00DE4E75">
        <w:t xml:space="preserve">it has myriad benefits </w:t>
      </w:r>
      <w:r w:rsidR="005B6CF8">
        <w:t>that make it worthwhile</w:t>
      </w:r>
      <w:r w:rsidR="002923C2">
        <w:t>:</w:t>
      </w:r>
      <w:r w:rsidR="00FD7B3E" w:rsidRPr="00DE4E75">
        <w:t xml:space="preserve"> it</w:t>
      </w:r>
      <w:r w:rsidR="007B4E38">
        <w:t xml:space="preserve"> i</w:t>
      </w:r>
      <w:r w:rsidR="00FD7B3E" w:rsidRPr="00DE4E75">
        <w:t xml:space="preserve">s transparent, has a growing user base, and best of all, </w:t>
      </w:r>
      <w:del w:id="246" w:author="Daniel Lim" w:date="2014-02-27T08:42:00Z">
        <w:r w:rsidR="00105DCD" w:rsidDel="009D51D7">
          <w:delText xml:space="preserve">it </w:delText>
        </w:r>
      </w:del>
      <w:r w:rsidR="002923C2">
        <w:t xml:space="preserve">is </w:t>
      </w:r>
      <w:r w:rsidR="00FD7B3E" w:rsidRPr="00DE4E75">
        <w:t xml:space="preserve">free. </w:t>
      </w:r>
      <w:r w:rsidR="002D303D" w:rsidRPr="00DE4E75">
        <w:t>S</w:t>
      </w:r>
      <w:r w:rsidR="00FD7B3E" w:rsidRPr="00DE4E75">
        <w:t>tudents will be provided with sample code for all methods we cover</w:t>
      </w:r>
      <w:r w:rsidR="00C53779">
        <w:t>.</w:t>
      </w:r>
      <w:r w:rsidR="00105DCD">
        <w:t xml:space="preserve"> </w:t>
      </w:r>
      <w:del w:id="247" w:author="Daniel Lim" w:date="2014-03-06T21:52:00Z">
        <w:r w:rsidR="00105DCD" w:rsidDel="00633B50">
          <w:delText xml:space="preserve">If you will be using your own computer, you can download and install the latest version of R for Mac </w:delText>
        </w:r>
        <w:r w:rsidR="00DB76F9" w:rsidDel="00633B50">
          <w:fldChar w:fldCharType="begin"/>
        </w:r>
        <w:r w:rsidR="00DB76F9" w:rsidDel="00633B50">
          <w:delInstrText xml:space="preserve"> HYPERLINK "http://cran.r-project.org/bin/macosx/" </w:delInstrText>
        </w:r>
        <w:r w:rsidR="00DB76F9" w:rsidDel="00633B50">
          <w:fldChar w:fldCharType="separate"/>
        </w:r>
        <w:r w:rsidR="00105DCD" w:rsidRPr="00105DCD" w:rsidDel="00633B50">
          <w:rPr>
            <w:rStyle w:val="Hyperlink"/>
          </w:rPr>
          <w:delText>here</w:delText>
        </w:r>
        <w:r w:rsidR="00DB76F9" w:rsidDel="00633B50">
          <w:rPr>
            <w:rStyle w:val="Hyperlink"/>
          </w:rPr>
          <w:fldChar w:fldCharType="end"/>
        </w:r>
        <w:r w:rsidR="00105DCD" w:rsidDel="00633B50">
          <w:delText xml:space="preserve"> and for Windows </w:delText>
        </w:r>
        <w:r w:rsidR="00DB76F9" w:rsidDel="00633B50">
          <w:fldChar w:fldCharType="begin"/>
        </w:r>
        <w:r w:rsidR="00DB76F9" w:rsidDel="00633B50">
          <w:delInstrText xml:space="preserve"> HYPERLINK "http://cran.r-project.org/bin/windows/" </w:delInstrText>
        </w:r>
        <w:r w:rsidR="00DB76F9" w:rsidDel="00633B50">
          <w:fldChar w:fldCharType="separate"/>
        </w:r>
        <w:r w:rsidR="00105DCD" w:rsidRPr="00105DCD" w:rsidDel="00633B50">
          <w:rPr>
            <w:rStyle w:val="Hyperlink"/>
          </w:rPr>
          <w:delText>here</w:delText>
        </w:r>
        <w:r w:rsidR="00DB76F9" w:rsidDel="00633B50">
          <w:rPr>
            <w:rStyle w:val="Hyperlink"/>
          </w:rPr>
          <w:fldChar w:fldCharType="end"/>
        </w:r>
        <w:r w:rsidR="00105DCD" w:rsidDel="00633B50">
          <w:delText xml:space="preserve">. You </w:delText>
        </w:r>
        <w:r w:rsidR="005654B0" w:rsidDel="00633B50">
          <w:delText>should</w:delText>
        </w:r>
        <w:r w:rsidR="00105DCD" w:rsidDel="00633B50">
          <w:delText xml:space="preserve"> also download </w:delText>
        </w:r>
        <w:r w:rsidR="005654B0" w:rsidDel="00633B50">
          <w:delText xml:space="preserve">and install </w:delText>
        </w:r>
        <w:r w:rsidR="00105DCD" w:rsidDel="00633B50">
          <w:delText xml:space="preserve">RStudio from </w:delText>
        </w:r>
        <w:r w:rsidR="00DB76F9" w:rsidDel="00633B50">
          <w:fldChar w:fldCharType="begin"/>
        </w:r>
        <w:r w:rsidR="00DB76F9" w:rsidDel="00633B50">
          <w:delInstrText xml:space="preserve"> HYPERLINK "http://www.rstudio.com" </w:delInstrText>
        </w:r>
        <w:r w:rsidR="00DB76F9" w:rsidDel="00633B50">
          <w:fldChar w:fldCharType="separate"/>
        </w:r>
        <w:r w:rsidR="00105DCD" w:rsidRPr="00105DCD" w:rsidDel="00633B50">
          <w:rPr>
            <w:rStyle w:val="Hyperlink"/>
          </w:rPr>
          <w:delText>here</w:delText>
        </w:r>
        <w:r w:rsidR="00DB76F9" w:rsidDel="00633B50">
          <w:rPr>
            <w:rStyle w:val="Hyperlink"/>
          </w:rPr>
          <w:fldChar w:fldCharType="end"/>
        </w:r>
        <w:r w:rsidR="00105DCD" w:rsidDel="00633B50">
          <w:delText>.</w:delText>
        </w:r>
        <w:r w:rsidR="005654B0" w:rsidDel="00633B50">
          <w:delText xml:space="preserve"> Please be sure to have these programs installed before the first class. If you need help installing these programs, talk to the front desk at Social Sciences Computing labs in the Public Affairs building. </w:delText>
        </w:r>
      </w:del>
      <w:ins w:id="248" w:author="Daniel Lim" w:date="2014-03-06T21:52:00Z">
        <w:r w:rsidR="00633B50">
          <w:t xml:space="preserve">R may be downloaded </w:t>
        </w:r>
      </w:ins>
      <w:ins w:id="249" w:author="Daniel Lim" w:date="2014-03-06T21:53:00Z">
        <w:r w:rsidR="00633B50">
          <w:fldChar w:fldCharType="begin"/>
        </w:r>
        <w:r w:rsidR="00633B50">
          <w:instrText xml:space="preserve"> HYPERLINK "http://cran.r-project.org/" </w:instrText>
        </w:r>
        <w:r w:rsidR="00633B50">
          <w:fldChar w:fldCharType="separate"/>
        </w:r>
        <w:r w:rsidR="00633B50" w:rsidRPr="00633B50">
          <w:rPr>
            <w:rStyle w:val="Hyperlink"/>
          </w:rPr>
          <w:t>here</w:t>
        </w:r>
        <w:r w:rsidR="00633B50">
          <w:fldChar w:fldCharType="end"/>
        </w:r>
        <w:r w:rsidR="00633B50">
          <w:t xml:space="preserve">, and </w:t>
        </w:r>
        <w:proofErr w:type="spellStart"/>
        <w:r w:rsidR="00633B50">
          <w:t>RStudio</w:t>
        </w:r>
        <w:proofErr w:type="spellEnd"/>
        <w:r w:rsidR="00633B50">
          <w:t xml:space="preserve">, </w:t>
        </w:r>
        <w:r w:rsidR="00633B50">
          <w:fldChar w:fldCharType="begin"/>
        </w:r>
        <w:r w:rsidR="00633B50">
          <w:instrText xml:space="preserve"> HYPERLINK "https://www.rstudio.com/ide/download/" </w:instrText>
        </w:r>
        <w:r w:rsidR="00633B50">
          <w:fldChar w:fldCharType="separate"/>
        </w:r>
        <w:r w:rsidR="00633B50" w:rsidRPr="00633B50">
          <w:rPr>
            <w:rStyle w:val="Hyperlink"/>
          </w:rPr>
          <w:t>here</w:t>
        </w:r>
        <w:r w:rsidR="00633B50">
          <w:fldChar w:fldCharType="end"/>
        </w:r>
      </w:ins>
      <w:ins w:id="250" w:author="Daniel Lim" w:date="2014-03-06T21:52:00Z">
        <w:r w:rsidR="00633B50">
          <w:t>.</w:t>
        </w:r>
      </w:ins>
    </w:p>
    <w:p w14:paraId="5339006D" w14:textId="77777777" w:rsidR="00514CB8" w:rsidRDefault="00514CB8">
      <w:pPr>
        <w:pStyle w:val="Default"/>
        <w:rPr>
          <w:ins w:id="251" w:author="Daniel" w:date="2014-03-24T16:37:00Z"/>
        </w:rPr>
        <w:pPrChange w:id="252" w:author="Daniel" w:date="2014-03-24T16:37:00Z">
          <w:pPr>
            <w:pStyle w:val="Default"/>
            <w:numPr>
              <w:numId w:val="3"/>
            </w:numPr>
            <w:ind w:left="360" w:hanging="360"/>
          </w:pPr>
        </w:pPrChange>
      </w:pPr>
    </w:p>
    <w:p w14:paraId="03AD1432" w14:textId="3A6EFF0C" w:rsidR="00514CB8" w:rsidRDefault="00514CB8">
      <w:pPr>
        <w:pStyle w:val="Default"/>
        <w:rPr>
          <w:ins w:id="253" w:author="Daniel" w:date="2014-03-24T16:39:00Z"/>
        </w:rPr>
        <w:pPrChange w:id="254" w:author="Daniel" w:date="2014-03-24T16:37:00Z">
          <w:pPr>
            <w:pStyle w:val="Default"/>
            <w:numPr>
              <w:numId w:val="3"/>
            </w:numPr>
            <w:ind w:left="360" w:hanging="360"/>
          </w:pPr>
        </w:pPrChange>
      </w:pPr>
      <w:ins w:id="255" w:author="Daniel" w:date="2014-03-24T16:37:00Z">
        <w:r w:rsidRPr="00514CB8">
          <w:rPr>
            <w:i/>
            <w:rPrChange w:id="256" w:author="Daniel" w:date="2014-03-24T16:38:00Z">
              <w:rPr/>
            </w:rPrChange>
          </w:rPr>
          <w:t>Plagiarism</w:t>
        </w:r>
        <w:r>
          <w:t xml:space="preserve">: </w:t>
        </w:r>
      </w:ins>
      <w:ins w:id="257" w:author="Daniel" w:date="2014-03-24T16:41:00Z">
        <w:r>
          <w:t>On homework assignments, y</w:t>
        </w:r>
        <w:r w:rsidRPr="00514CB8">
          <w:t xml:space="preserve">ou may work with </w:t>
        </w:r>
        <w:r w:rsidRPr="00C12E72">
          <w:rPr>
            <w:i/>
          </w:rPr>
          <w:t>one</w:t>
        </w:r>
        <w:r w:rsidRPr="00514CB8">
          <w:t xml:space="preserve"> partner. If you do work with a partner, include your partner's</w:t>
        </w:r>
        <w:r>
          <w:t xml:space="preserve"> </w:t>
        </w:r>
        <w:r w:rsidRPr="00514CB8">
          <w:t xml:space="preserve">name under yours in the heading. </w:t>
        </w:r>
      </w:ins>
      <w:ins w:id="258" w:author="Daniel" w:date="2014-03-24T16:42:00Z">
        <w:r>
          <w:t>W</w:t>
        </w:r>
      </w:ins>
      <w:ins w:id="259" w:author="Daniel" w:date="2014-03-24T16:41:00Z">
        <w:r w:rsidRPr="00514CB8">
          <w:t xml:space="preserve">orking with a partner </w:t>
        </w:r>
        <w:r w:rsidRPr="00514CB8">
          <w:rPr>
            <w:u w:val="single"/>
            <w:rPrChange w:id="260" w:author="Daniel" w:date="2014-03-24T16:42:00Z">
              <w:rPr/>
            </w:rPrChange>
          </w:rPr>
          <w:t>does not mean copying from each other</w:t>
        </w:r>
        <w:r>
          <w:t xml:space="preserve"> – y</w:t>
        </w:r>
        <w:r w:rsidRPr="00514CB8">
          <w:t xml:space="preserve">our submission </w:t>
        </w:r>
        <w:r w:rsidRPr="00C12E72">
          <w:rPr>
            <w:i/>
          </w:rPr>
          <w:t>must</w:t>
        </w:r>
        <w:r w:rsidRPr="00514CB8">
          <w:t xml:space="preserve"> be your own work.</w:t>
        </w:r>
        <w:r>
          <w:t xml:space="preserve"> </w:t>
        </w:r>
      </w:ins>
      <w:ins w:id="261" w:author="Daniel" w:date="2014-03-24T16:42:00Z">
        <w:r w:rsidR="00B644E4">
          <w:t>In general</w:t>
        </w:r>
      </w:ins>
      <w:ins w:id="262" w:author="Daniel" w:date="2014-03-24T16:41:00Z">
        <w:r>
          <w:t xml:space="preserve">, </w:t>
        </w:r>
      </w:ins>
      <w:ins w:id="263" w:author="Daniel" w:date="2014-03-24T16:39:00Z">
        <w:r w:rsidRPr="00514CB8">
          <w:rPr>
            <w:u w:val="single"/>
            <w:rPrChange w:id="264" w:author="Daniel" w:date="2014-03-24T16:41:00Z">
              <w:rPr/>
            </w:rPrChange>
          </w:rPr>
          <w:t>University-wide policies regarding plagiarism apply to this course</w:t>
        </w:r>
      </w:ins>
      <w:ins w:id="265" w:author="Daniel" w:date="2014-03-24T16:40:00Z">
        <w:r w:rsidRPr="00514CB8">
          <w:rPr>
            <w:u w:val="single"/>
            <w:rPrChange w:id="266" w:author="Daniel" w:date="2014-03-24T16:41:00Z">
              <w:rPr/>
            </w:rPrChange>
          </w:rPr>
          <w:t xml:space="preserve"> with full force</w:t>
        </w:r>
      </w:ins>
      <w:ins w:id="267" w:author="Daniel" w:date="2014-03-24T16:39:00Z">
        <w:r w:rsidRPr="00514CB8">
          <w:rPr>
            <w:u w:val="single"/>
            <w:rPrChange w:id="268" w:author="Daniel" w:date="2014-03-24T16:41:00Z">
              <w:rPr/>
            </w:rPrChange>
          </w:rPr>
          <w:t>.</w:t>
        </w:r>
      </w:ins>
      <w:ins w:id="269" w:author="Daniel" w:date="2014-03-24T16:40:00Z">
        <w:r w:rsidRPr="00514CB8">
          <w:rPr>
            <w:u w:val="single"/>
            <w:rPrChange w:id="270" w:author="Daniel" w:date="2014-03-24T16:41:00Z">
              <w:rPr/>
            </w:rPrChange>
          </w:rPr>
          <w:t xml:space="preserve"> T</w:t>
        </w:r>
        <w:r w:rsidRPr="00514CB8">
          <w:rPr>
            <w:u w:val="single"/>
            <w:rPrChange w:id="271" w:author="Daniel" w:date="2014-03-24T16:40:00Z">
              <w:rPr/>
            </w:rPrChange>
          </w:rPr>
          <w:t>hey have been enforced in the past</w:t>
        </w:r>
      </w:ins>
      <w:ins w:id="272" w:author="Daniel" w:date="2014-03-24T16:41:00Z">
        <w:r>
          <w:rPr>
            <w:u w:val="single"/>
          </w:rPr>
          <w:t>; if in doubt about something, ask an instructor or TA</w:t>
        </w:r>
      </w:ins>
      <w:ins w:id="273" w:author="Daniel" w:date="2014-03-24T16:40:00Z">
        <w:r w:rsidRPr="00514CB8">
          <w:rPr>
            <w:u w:val="single"/>
            <w:rPrChange w:id="274" w:author="Daniel" w:date="2014-03-24T16:40:00Z">
              <w:rPr/>
            </w:rPrChange>
          </w:rPr>
          <w:t>.</w:t>
        </w:r>
      </w:ins>
    </w:p>
    <w:p w14:paraId="3598CBE6" w14:textId="1B6888B2" w:rsidR="002853A6" w:rsidRPr="006D427D" w:rsidDel="002D71A7" w:rsidRDefault="002853A6">
      <w:pPr>
        <w:pStyle w:val="Default"/>
        <w:numPr>
          <w:ilvl w:val="0"/>
          <w:numId w:val="3"/>
        </w:numPr>
        <w:ind w:left="360"/>
        <w:rPr>
          <w:del w:id="275" w:author="Daniel" w:date="2014-03-24T16:31:00Z"/>
        </w:rPr>
        <w:pPrChange w:id="276" w:author="Daniel" w:date="2014-03-11T14:36:00Z">
          <w:pPr>
            <w:pStyle w:val="Default"/>
            <w:numPr>
              <w:numId w:val="3"/>
            </w:numPr>
            <w:ind w:left="720" w:hanging="360"/>
          </w:pPr>
        </w:pPrChange>
      </w:pPr>
    </w:p>
    <w:p w14:paraId="0D2158BD" w14:textId="77777777" w:rsidR="00A36C8F" w:rsidRDefault="00A36C8F" w:rsidP="0014354D">
      <w:pPr>
        <w:pStyle w:val="Default"/>
      </w:pPr>
    </w:p>
    <w:p w14:paraId="259E8F68" w14:textId="77777777" w:rsidR="007C36F9" w:rsidRDefault="007C36F9" w:rsidP="0014354D">
      <w:pPr>
        <w:pStyle w:val="Default"/>
        <w:rPr>
          <w:b/>
        </w:rPr>
      </w:pPr>
      <w:r w:rsidRPr="00C71E2F">
        <w:rPr>
          <w:b/>
        </w:rPr>
        <w:t>Suggested Texts</w:t>
      </w:r>
      <w:r w:rsidR="00E32055" w:rsidRPr="00C71E2F">
        <w:rPr>
          <w:b/>
        </w:rPr>
        <w:t xml:space="preserve"> and</w:t>
      </w:r>
      <w:r w:rsidR="002D303D" w:rsidRPr="00C71E2F">
        <w:rPr>
          <w:b/>
        </w:rPr>
        <w:t xml:space="preserve"> Resources</w:t>
      </w:r>
    </w:p>
    <w:p w14:paraId="4EF04373" w14:textId="438198F5" w:rsidR="00A051A2" w:rsidRPr="00C71E2F" w:rsidDel="00487EF2" w:rsidRDefault="00A051A2" w:rsidP="0014354D">
      <w:pPr>
        <w:pStyle w:val="Default"/>
        <w:rPr>
          <w:del w:id="277" w:author="Joseph Asunka" w:date="2014-04-19T09:14:00Z"/>
          <w:b/>
        </w:rPr>
      </w:pPr>
    </w:p>
    <w:p w14:paraId="7258753B" w14:textId="77777777" w:rsidR="00A36C8F" w:rsidRDefault="007C36F9" w:rsidP="0009098D">
      <w:pPr>
        <w:pStyle w:val="Default"/>
        <w:numPr>
          <w:ilvl w:val="0"/>
          <w:numId w:val="3"/>
        </w:numPr>
        <w:ind w:left="360"/>
        <w:rPr>
          <w:ins w:id="278" w:author="Daniel Lim" w:date="2014-03-06T21:59:00Z"/>
          <w:color w:val="auto"/>
        </w:rPr>
      </w:pPr>
      <w:r w:rsidRPr="001203BE">
        <w:rPr>
          <w:color w:val="auto"/>
        </w:rPr>
        <w:t>Moore</w:t>
      </w:r>
      <w:r w:rsidR="00A051A2">
        <w:rPr>
          <w:color w:val="auto"/>
        </w:rPr>
        <w:t xml:space="preserve"> D. S.,</w:t>
      </w:r>
      <w:r w:rsidRPr="001203BE">
        <w:rPr>
          <w:color w:val="auto"/>
        </w:rPr>
        <w:t xml:space="preserve"> McCabe</w:t>
      </w:r>
      <w:r w:rsidR="00A051A2">
        <w:rPr>
          <w:color w:val="auto"/>
        </w:rPr>
        <w:t xml:space="preserve"> G. P</w:t>
      </w:r>
      <w:r w:rsidRPr="001203BE">
        <w:rPr>
          <w:color w:val="auto"/>
        </w:rPr>
        <w:t xml:space="preserve">. 2006. </w:t>
      </w:r>
      <w:r w:rsidRPr="00E52A08">
        <w:rPr>
          <w:i/>
          <w:color w:val="auto"/>
        </w:rPr>
        <w:t>Introduction to the Practice of Statistics,</w:t>
      </w:r>
      <w:r w:rsidR="001203BE" w:rsidRPr="00E52A08">
        <w:rPr>
          <w:i/>
          <w:color w:val="auto"/>
        </w:rPr>
        <w:t xml:space="preserve"> </w:t>
      </w:r>
      <w:r w:rsidRPr="00E52A08">
        <w:rPr>
          <w:i/>
          <w:color w:val="auto"/>
        </w:rPr>
        <w:t xml:space="preserve">5th </w:t>
      </w:r>
      <w:proofErr w:type="gramStart"/>
      <w:r w:rsidRPr="00E52A08">
        <w:rPr>
          <w:i/>
          <w:color w:val="auto"/>
        </w:rPr>
        <w:t>ed</w:t>
      </w:r>
      <w:proofErr w:type="gramEnd"/>
      <w:r w:rsidRPr="001203BE">
        <w:rPr>
          <w:color w:val="auto"/>
        </w:rPr>
        <w:t>.</w:t>
      </w:r>
    </w:p>
    <w:p w14:paraId="272FF267" w14:textId="1147F894" w:rsidR="00990A89" w:rsidDel="00B644E4" w:rsidRDefault="00990A89">
      <w:pPr>
        <w:pStyle w:val="Default"/>
        <w:ind w:left="360"/>
        <w:rPr>
          <w:del w:id="279" w:author="Daniel" w:date="2014-03-24T16:44:00Z"/>
          <w:color w:val="auto"/>
        </w:rPr>
        <w:pPrChange w:id="280" w:author="Daniel Lim" w:date="2014-03-06T21:59:00Z">
          <w:pPr>
            <w:pStyle w:val="Default"/>
            <w:numPr>
              <w:numId w:val="3"/>
            </w:numPr>
            <w:ind w:left="360" w:hanging="360"/>
          </w:pPr>
        </w:pPrChange>
      </w:pPr>
    </w:p>
    <w:p w14:paraId="46964C33" w14:textId="78E805D8" w:rsidR="00E04414" w:rsidRPr="00E04414" w:rsidDel="00633B50" w:rsidRDefault="00E04414" w:rsidP="00E04414">
      <w:pPr>
        <w:pStyle w:val="Default"/>
        <w:ind w:left="360"/>
        <w:rPr>
          <w:del w:id="281" w:author="Daniel Lim" w:date="2014-03-06T21:54:00Z"/>
          <w:color w:val="auto"/>
        </w:rPr>
      </w:pPr>
    </w:p>
    <w:p w14:paraId="0EF60C6F" w14:textId="61328045" w:rsidR="00E04414" w:rsidRPr="00990A89" w:rsidRDefault="00E04414" w:rsidP="0009098D">
      <w:pPr>
        <w:pStyle w:val="Default"/>
        <w:numPr>
          <w:ilvl w:val="0"/>
          <w:numId w:val="3"/>
        </w:numPr>
        <w:ind w:left="360"/>
        <w:rPr>
          <w:ins w:id="282" w:author="Daniel Lim" w:date="2014-03-06T21:59:00Z"/>
          <w:color w:val="auto"/>
          <w:rPrChange w:id="283" w:author="Daniel Lim" w:date="2014-03-06T21:59:00Z">
            <w:rPr>
              <w:ins w:id="284" w:author="Daniel Lim" w:date="2014-03-06T21:59:00Z"/>
            </w:rPr>
          </w:rPrChange>
        </w:rPr>
      </w:pPr>
      <w:proofErr w:type="spellStart"/>
      <w:r>
        <w:t>Illowsky</w:t>
      </w:r>
      <w:proofErr w:type="spellEnd"/>
      <w:r>
        <w:t xml:space="preserve"> B., Dean S. </w:t>
      </w:r>
      <w:r w:rsidRPr="00E52A08">
        <w:rPr>
          <w:i/>
        </w:rPr>
        <w:t>Collaborative Statistics</w:t>
      </w:r>
      <w:r>
        <w:t xml:space="preserve"> &lt;</w:t>
      </w:r>
      <w:ins w:id="285" w:author="Daniel" w:date="2014-03-24T16:49:00Z">
        <w:r w:rsidR="00B644E4">
          <w:t xml:space="preserve"> </w:t>
        </w:r>
      </w:ins>
      <w:hyperlink r:id="rId9" w:history="1">
        <w:r>
          <w:rPr>
            <w:rStyle w:val="Hyperlink"/>
          </w:rPr>
          <w:t>http://cnx.org/content/col10522/latest</w:t>
        </w:r>
      </w:hyperlink>
      <w:ins w:id="286" w:author="Daniel" w:date="2014-03-24T16:49:00Z">
        <w:r w:rsidR="00B644E4">
          <w:rPr>
            <w:rStyle w:val="Hyperlink"/>
          </w:rPr>
          <w:t xml:space="preserve"> </w:t>
        </w:r>
      </w:ins>
      <w:r>
        <w:t>&gt;</w:t>
      </w:r>
    </w:p>
    <w:p w14:paraId="75731FB3" w14:textId="11180143" w:rsidR="00990A89" w:rsidDel="00B644E4" w:rsidRDefault="00990A89">
      <w:pPr>
        <w:pStyle w:val="Default"/>
        <w:ind w:left="360"/>
        <w:rPr>
          <w:del w:id="287" w:author="Daniel" w:date="2014-03-24T16:44:00Z"/>
          <w:color w:val="auto"/>
        </w:rPr>
        <w:pPrChange w:id="288" w:author="Daniel Lim" w:date="2014-03-06T21:59:00Z">
          <w:pPr>
            <w:pStyle w:val="Default"/>
            <w:numPr>
              <w:numId w:val="3"/>
            </w:numPr>
            <w:ind w:left="360" w:hanging="360"/>
          </w:pPr>
        </w:pPrChange>
      </w:pPr>
    </w:p>
    <w:p w14:paraId="1047B1E1" w14:textId="783535D0" w:rsidR="001203BE" w:rsidRPr="001203BE" w:rsidDel="00633B50" w:rsidRDefault="001203BE" w:rsidP="0009098D">
      <w:pPr>
        <w:pStyle w:val="Default"/>
        <w:ind w:left="360"/>
        <w:rPr>
          <w:del w:id="289" w:author="Daniel Lim" w:date="2014-03-06T21:54:00Z"/>
          <w:color w:val="auto"/>
        </w:rPr>
      </w:pPr>
    </w:p>
    <w:p w14:paraId="297FB704" w14:textId="77777777" w:rsidR="007C36F9" w:rsidRDefault="007C36F9" w:rsidP="0009098D">
      <w:pPr>
        <w:pStyle w:val="Default"/>
        <w:numPr>
          <w:ilvl w:val="0"/>
          <w:numId w:val="3"/>
        </w:numPr>
        <w:ind w:left="360"/>
        <w:rPr>
          <w:ins w:id="290" w:author="Daniel Lim" w:date="2014-03-06T21:59:00Z"/>
          <w:color w:val="auto"/>
        </w:rPr>
      </w:pPr>
      <w:r w:rsidRPr="00DE4E75">
        <w:rPr>
          <w:color w:val="auto"/>
        </w:rPr>
        <w:t>Miller</w:t>
      </w:r>
      <w:r w:rsidR="00A051A2">
        <w:rPr>
          <w:color w:val="auto"/>
        </w:rPr>
        <w:t xml:space="preserve"> J. E</w:t>
      </w:r>
      <w:r w:rsidRPr="00DE4E75">
        <w:rPr>
          <w:color w:val="auto"/>
        </w:rPr>
        <w:t>. 2004. The Chicago Guide to Writing about Numbers.</w:t>
      </w:r>
    </w:p>
    <w:p w14:paraId="5C93FE67" w14:textId="60F5235B" w:rsidR="00990A89" w:rsidDel="00B644E4" w:rsidRDefault="00990A89">
      <w:pPr>
        <w:pStyle w:val="Default"/>
        <w:ind w:left="360"/>
        <w:rPr>
          <w:del w:id="291" w:author="Daniel" w:date="2014-03-24T16:44:00Z"/>
          <w:color w:val="auto"/>
        </w:rPr>
        <w:pPrChange w:id="292" w:author="Daniel Lim" w:date="2014-03-06T21:59:00Z">
          <w:pPr>
            <w:pStyle w:val="Default"/>
            <w:numPr>
              <w:numId w:val="3"/>
            </w:numPr>
            <w:ind w:left="360" w:hanging="360"/>
          </w:pPr>
        </w:pPrChange>
      </w:pPr>
    </w:p>
    <w:p w14:paraId="239CE9B9" w14:textId="2C5E60A1" w:rsidR="001203BE" w:rsidRPr="00DE4E75" w:rsidDel="00633B50" w:rsidRDefault="001203BE" w:rsidP="0009098D">
      <w:pPr>
        <w:pStyle w:val="Default"/>
        <w:ind w:left="360"/>
        <w:rPr>
          <w:del w:id="293" w:author="Daniel Lim" w:date="2014-03-06T21:54:00Z"/>
          <w:color w:val="auto"/>
        </w:rPr>
      </w:pPr>
    </w:p>
    <w:p w14:paraId="433B1B62" w14:textId="7F8555AE" w:rsidR="00B644E4" w:rsidRDefault="002D303D">
      <w:pPr>
        <w:pStyle w:val="Default"/>
        <w:numPr>
          <w:ilvl w:val="0"/>
          <w:numId w:val="3"/>
        </w:numPr>
        <w:ind w:left="360"/>
        <w:rPr>
          <w:ins w:id="294" w:author="Daniel" w:date="2014-03-24T16:48:00Z"/>
          <w:color w:val="auto"/>
        </w:rPr>
        <w:pPrChange w:id="295" w:author="Daniel" w:date="2014-03-24T16:48:00Z">
          <w:pPr>
            <w:pStyle w:val="Default"/>
            <w:numPr>
              <w:numId w:val="3"/>
            </w:numPr>
            <w:ind w:left="720" w:hanging="360"/>
          </w:pPr>
        </w:pPrChange>
      </w:pPr>
      <w:r w:rsidRPr="00B644E4">
        <w:rPr>
          <w:color w:val="auto"/>
        </w:rPr>
        <w:t>UCLA ATS website &lt;</w:t>
      </w:r>
      <w:ins w:id="296" w:author="Daniel" w:date="2014-03-24T16:48:00Z">
        <w:r w:rsidR="00B644E4">
          <w:rPr>
            <w:color w:val="auto"/>
          </w:rPr>
          <w:t xml:space="preserve"> </w:t>
        </w:r>
      </w:ins>
      <w:r w:rsidR="00A17375">
        <w:fldChar w:fldCharType="begin"/>
      </w:r>
      <w:r w:rsidR="00A17375">
        <w:instrText xml:space="preserve"> HYPERLINK "http://www.ats.ucla.edu/stat/" </w:instrText>
      </w:r>
      <w:r w:rsidR="00A17375">
        <w:fldChar w:fldCharType="separate"/>
      </w:r>
      <w:r w:rsidR="00287487">
        <w:rPr>
          <w:rStyle w:val="Hyperlink"/>
        </w:rPr>
        <w:t>http://www.ats.ucla.edu/stat/</w:t>
      </w:r>
      <w:r w:rsidR="00A17375">
        <w:rPr>
          <w:rStyle w:val="Hyperlink"/>
        </w:rPr>
        <w:fldChar w:fldCharType="end"/>
      </w:r>
      <w:ins w:id="297" w:author="Daniel" w:date="2014-03-24T16:49:00Z">
        <w:r w:rsidR="00B644E4">
          <w:rPr>
            <w:rStyle w:val="Hyperlink"/>
          </w:rPr>
          <w:t xml:space="preserve"> </w:t>
        </w:r>
      </w:ins>
      <w:r w:rsidRPr="00DE4E75">
        <w:t xml:space="preserve">&gt; </w:t>
      </w:r>
    </w:p>
    <w:p w14:paraId="0EB3C4F5" w14:textId="393501D3" w:rsidR="002C317C" w:rsidRPr="00B644E4" w:rsidRDefault="008F72BB">
      <w:pPr>
        <w:pStyle w:val="Default"/>
        <w:numPr>
          <w:ilvl w:val="0"/>
          <w:numId w:val="3"/>
        </w:numPr>
        <w:ind w:left="360"/>
        <w:rPr>
          <w:color w:val="auto"/>
        </w:rPr>
        <w:pPrChange w:id="298" w:author="Daniel" w:date="2014-03-24T16:48:00Z">
          <w:pPr>
            <w:pStyle w:val="Default"/>
            <w:numPr>
              <w:numId w:val="3"/>
            </w:numPr>
            <w:ind w:left="720" w:hanging="360"/>
          </w:pPr>
        </w:pPrChange>
      </w:pPr>
      <w:ins w:id="299" w:author="Daniel" w:date="2014-03-11T14:28:00Z">
        <w:r w:rsidRPr="00B644E4">
          <w:rPr>
            <w:color w:val="auto"/>
          </w:rPr>
          <w:t>R Cookbook</w:t>
        </w:r>
      </w:ins>
      <w:ins w:id="300" w:author="Daniel" w:date="2014-03-24T16:48:00Z">
        <w:r w:rsidR="00B644E4" w:rsidRPr="00B644E4">
          <w:rPr>
            <w:color w:val="auto"/>
          </w:rPr>
          <w:t xml:space="preserve"> &lt;</w:t>
        </w:r>
        <w:r w:rsidR="00B644E4" w:rsidRPr="00B644E4">
          <w:t xml:space="preserve"> </w:t>
        </w:r>
        <w:r w:rsidR="00B644E4" w:rsidRPr="00B644E4">
          <w:rPr>
            <w:color w:val="auto"/>
          </w:rPr>
          <w:fldChar w:fldCharType="begin"/>
        </w:r>
        <w:r w:rsidR="00B644E4" w:rsidRPr="00B644E4">
          <w:rPr>
            <w:color w:val="auto"/>
          </w:rPr>
          <w:instrText xml:space="preserve"> HYPERLINK "http://www.cookbook-r.com/" </w:instrText>
        </w:r>
        <w:r w:rsidR="00B644E4" w:rsidRPr="00B644E4">
          <w:rPr>
            <w:color w:val="auto"/>
            <w:rPrChange w:id="301" w:author="Daniel" w:date="2014-03-24T16:48:00Z">
              <w:rPr>
                <w:color w:val="auto"/>
              </w:rPr>
            </w:rPrChange>
          </w:rPr>
          <w:fldChar w:fldCharType="separate"/>
        </w:r>
        <w:r w:rsidR="00B644E4" w:rsidRPr="00365278">
          <w:rPr>
            <w:rStyle w:val="Hyperlink"/>
          </w:rPr>
          <w:t>http://www.cookbook-r.com/</w:t>
        </w:r>
        <w:r w:rsidR="00B644E4" w:rsidRPr="00487EF2">
          <w:rPr>
            <w:color w:val="auto"/>
          </w:rPr>
          <w:fldChar w:fldCharType="end"/>
        </w:r>
      </w:ins>
      <w:ins w:id="302" w:author="Daniel" w:date="2014-03-24T16:49:00Z">
        <w:r w:rsidR="00B644E4">
          <w:rPr>
            <w:color w:val="auto"/>
          </w:rPr>
          <w:t xml:space="preserve"> </w:t>
        </w:r>
      </w:ins>
      <w:ins w:id="303" w:author="Daniel" w:date="2014-03-24T16:48:00Z">
        <w:r w:rsidR="00B644E4" w:rsidRPr="00B644E4">
          <w:rPr>
            <w:color w:val="auto"/>
          </w:rPr>
          <w:t>&gt;</w:t>
        </w:r>
      </w:ins>
    </w:p>
    <w:p w14:paraId="563FB325" w14:textId="77777777" w:rsidR="005B6CF8" w:rsidRPr="00C71E2F" w:rsidDel="00633B50" w:rsidRDefault="005B6CF8" w:rsidP="00C54E73">
      <w:pPr>
        <w:pStyle w:val="Default"/>
        <w:rPr>
          <w:del w:id="304" w:author="Daniel Lim" w:date="2014-03-06T21:54:00Z"/>
          <w:b/>
        </w:rPr>
      </w:pPr>
    </w:p>
    <w:p w14:paraId="7EE38BE6" w14:textId="6D44A865" w:rsidR="00C53779" w:rsidRPr="00DE4E75" w:rsidDel="00990A89" w:rsidRDefault="00C53779">
      <w:pPr>
        <w:pStyle w:val="Default"/>
        <w:rPr>
          <w:del w:id="305" w:author="Daniel Lim" w:date="2014-03-06T22:00:00Z"/>
        </w:rPr>
        <w:pPrChange w:id="306" w:author="Daniel Lim" w:date="2014-03-06T21:54:00Z">
          <w:pPr>
            <w:pStyle w:val="Default"/>
            <w:ind w:left="360"/>
          </w:pPr>
        </w:pPrChange>
      </w:pPr>
    </w:p>
    <w:p w14:paraId="7A7AE2F9" w14:textId="7457E574" w:rsidR="00E32272" w:rsidRPr="00990A89" w:rsidRDefault="00990A89">
      <w:pPr>
        <w:rPr>
          <w:b/>
          <w:sz w:val="28"/>
          <w:szCs w:val="28"/>
          <w:rPrChange w:id="307" w:author="Daniel Lim" w:date="2014-03-06T21:59:00Z">
            <w:rPr>
              <w:b/>
            </w:rPr>
          </w:rPrChange>
        </w:rPr>
        <w:pPrChange w:id="308" w:author="Daniel Lim" w:date="2014-03-06T21:59:00Z">
          <w:pPr>
            <w:pStyle w:val="Default"/>
          </w:pPr>
        </w:pPrChange>
      </w:pPr>
      <w:ins w:id="309" w:author="Daniel Lim" w:date="2014-03-06T21:59:00Z">
        <w:r>
          <w:rPr>
            <w:b/>
          </w:rPr>
          <w:br w:type="page"/>
        </w:r>
      </w:ins>
      <w:r w:rsidR="00E32272" w:rsidRPr="00990A89">
        <w:rPr>
          <w:rFonts w:ascii="Times New Roman" w:hAnsi="Times New Roman" w:cs="Times New Roman"/>
          <w:b/>
          <w:sz w:val="28"/>
          <w:szCs w:val="28"/>
          <w:rPrChange w:id="310" w:author="Daniel Lim" w:date="2014-03-06T21:59:00Z">
            <w:rPr>
              <w:b/>
            </w:rPr>
          </w:rPrChange>
        </w:rPr>
        <w:lastRenderedPageBreak/>
        <w:t>Schedule</w:t>
      </w:r>
    </w:p>
    <w:p w14:paraId="5762645D" w14:textId="2816EEC7" w:rsidR="005B6CF8" w:rsidRPr="00C71E2F" w:rsidDel="002C6959" w:rsidRDefault="005B6CF8" w:rsidP="00E32272">
      <w:pPr>
        <w:pStyle w:val="Default"/>
        <w:rPr>
          <w:del w:id="311" w:author="Daniel Lim" w:date="2014-02-27T08:47:00Z"/>
          <w:b/>
        </w:rPr>
      </w:pPr>
    </w:p>
    <w:tbl>
      <w:tblPr>
        <w:tblW w:w="9540" w:type="dxa"/>
        <w:tblBorders>
          <w:top w:val="single" w:sz="4" w:space="0" w:color="auto"/>
          <w:insideH w:val="single" w:sz="4" w:space="0" w:color="auto"/>
        </w:tblBorders>
        <w:tblLook w:val="04A0" w:firstRow="1" w:lastRow="0" w:firstColumn="1" w:lastColumn="0" w:noHBand="0" w:noVBand="1"/>
      </w:tblPr>
      <w:tblGrid>
        <w:gridCol w:w="1170"/>
        <w:gridCol w:w="8370"/>
        <w:tblGridChange w:id="312">
          <w:tblGrid>
            <w:gridCol w:w="1170"/>
            <w:gridCol w:w="8370"/>
          </w:tblGrid>
        </w:tblGridChange>
      </w:tblGrid>
      <w:tr w:rsidR="00AA6E1A" w:rsidRPr="00AA6E1A" w14:paraId="309EC59F" w14:textId="77777777" w:rsidTr="002C6959">
        <w:trPr>
          <w:trHeight w:val="315"/>
        </w:trPr>
        <w:tc>
          <w:tcPr>
            <w:tcW w:w="1170" w:type="dxa"/>
            <w:tcBorders>
              <w:top w:val="nil"/>
            </w:tcBorders>
            <w:shd w:val="clear" w:color="auto" w:fill="auto"/>
            <w:noWrap/>
            <w:hideMark/>
          </w:tcPr>
          <w:p w14:paraId="74B13200" w14:textId="77777777" w:rsidR="003353B5" w:rsidRDefault="003353B5" w:rsidP="00E447D7">
            <w:pPr>
              <w:spacing w:after="0" w:line="240" w:lineRule="auto"/>
              <w:jc w:val="right"/>
              <w:rPr>
                <w:rFonts w:ascii="Times New Roman" w:eastAsia="Times New Roman" w:hAnsi="Times New Roman" w:cs="Times New Roman"/>
                <w:color w:val="000000"/>
                <w:sz w:val="24"/>
                <w:szCs w:val="24"/>
              </w:rPr>
            </w:pPr>
          </w:p>
          <w:p w14:paraId="4CD8319F" w14:textId="77777777" w:rsidR="00AA6E1A" w:rsidRPr="00AA6E1A" w:rsidRDefault="00492562" w:rsidP="0049256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3/31</w:t>
            </w:r>
          </w:p>
        </w:tc>
        <w:tc>
          <w:tcPr>
            <w:tcW w:w="8370" w:type="dxa"/>
            <w:tcBorders>
              <w:top w:val="nil"/>
            </w:tcBorders>
            <w:shd w:val="clear" w:color="auto" w:fill="auto"/>
            <w:noWrap/>
            <w:hideMark/>
          </w:tcPr>
          <w:p w14:paraId="1CF471E9" w14:textId="77777777" w:rsidR="003353B5" w:rsidRDefault="003353B5" w:rsidP="00E447D7">
            <w:pPr>
              <w:spacing w:after="0" w:line="240" w:lineRule="auto"/>
              <w:rPr>
                <w:rFonts w:ascii="Times New Roman" w:eastAsia="Times New Roman" w:hAnsi="Times New Roman" w:cs="Times New Roman"/>
                <w:b/>
                <w:color w:val="000000"/>
                <w:sz w:val="24"/>
                <w:szCs w:val="24"/>
              </w:rPr>
            </w:pPr>
          </w:p>
          <w:p w14:paraId="68C2C69E" w14:textId="77777777" w:rsidR="00AA6E1A" w:rsidRPr="00C53779" w:rsidRDefault="00492562" w:rsidP="00E447D7">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134A8679" w14:textId="20D095C8" w:rsidR="00492562" w:rsidRDefault="00492562" w:rsidP="00E447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Admin, </w:t>
            </w:r>
            <w:r w:rsidR="00AA6E1A" w:rsidRPr="00AA6E1A">
              <w:rPr>
                <w:rFonts w:ascii="Times New Roman" w:eastAsia="Times New Roman" w:hAnsi="Times New Roman" w:cs="Times New Roman"/>
                <w:color w:val="000000"/>
                <w:sz w:val="24"/>
                <w:szCs w:val="24"/>
              </w:rPr>
              <w:t>Intro to R</w:t>
            </w:r>
            <w:r w:rsidR="00102060">
              <w:rPr>
                <w:rFonts w:ascii="Times New Roman" w:eastAsia="Times New Roman" w:hAnsi="Times New Roman" w:cs="Times New Roman"/>
                <w:color w:val="000000"/>
                <w:sz w:val="24"/>
                <w:szCs w:val="24"/>
              </w:rPr>
              <w:t xml:space="preserve">, </w:t>
            </w:r>
            <w:r w:rsidR="00AA6E1A" w:rsidRPr="00AA6E1A">
              <w:rPr>
                <w:rFonts w:ascii="Times New Roman" w:eastAsia="Times New Roman" w:hAnsi="Times New Roman" w:cs="Times New Roman"/>
                <w:color w:val="000000"/>
                <w:sz w:val="24"/>
                <w:szCs w:val="24"/>
              </w:rPr>
              <w:t>Loading and viewing data</w:t>
            </w:r>
            <w:r w:rsidR="00102060">
              <w:rPr>
                <w:rFonts w:ascii="Times New Roman" w:eastAsia="Times New Roman" w:hAnsi="Times New Roman" w:cs="Times New Roman"/>
                <w:color w:val="000000"/>
                <w:sz w:val="24"/>
                <w:szCs w:val="24"/>
              </w:rPr>
              <w:t xml:space="preserve">, </w:t>
            </w:r>
            <w:r w:rsidR="00D535D8">
              <w:rPr>
                <w:rFonts w:ascii="Times New Roman" w:eastAsia="Times New Roman" w:hAnsi="Times New Roman" w:cs="Times New Roman"/>
                <w:color w:val="000000"/>
                <w:sz w:val="24"/>
                <w:szCs w:val="24"/>
              </w:rPr>
              <w:t xml:space="preserve">Intro to </w:t>
            </w:r>
            <w:r>
              <w:rPr>
                <w:rFonts w:ascii="Times New Roman" w:eastAsia="Times New Roman" w:hAnsi="Times New Roman" w:cs="Times New Roman"/>
                <w:color w:val="000000"/>
                <w:sz w:val="24"/>
                <w:szCs w:val="24"/>
              </w:rPr>
              <w:t xml:space="preserve">election turnout </w:t>
            </w:r>
            <w:r w:rsidR="00D535D8">
              <w:rPr>
                <w:rFonts w:ascii="Times New Roman" w:eastAsia="Times New Roman" w:hAnsi="Times New Roman" w:cs="Times New Roman"/>
                <w:color w:val="000000"/>
                <w:sz w:val="24"/>
                <w:szCs w:val="24"/>
              </w:rPr>
              <w:t>dataset</w:t>
            </w:r>
            <w:r w:rsidR="00B66927">
              <w:rPr>
                <w:rFonts w:ascii="Times New Roman" w:eastAsia="Times New Roman" w:hAnsi="Times New Roman" w:cs="Times New Roman"/>
                <w:color w:val="000000"/>
                <w:sz w:val="24"/>
                <w:szCs w:val="24"/>
              </w:rPr>
              <w:t xml:space="preserve">, </w:t>
            </w:r>
            <w:r w:rsidR="00B66927" w:rsidRPr="00AA6E1A">
              <w:rPr>
                <w:rFonts w:ascii="Times New Roman" w:eastAsia="Times New Roman" w:hAnsi="Times New Roman" w:cs="Times New Roman"/>
                <w:color w:val="000000"/>
                <w:sz w:val="24"/>
                <w:szCs w:val="24"/>
              </w:rPr>
              <w:t>Measures of central tendency</w:t>
            </w:r>
          </w:p>
          <w:p w14:paraId="2D159917" w14:textId="77777777" w:rsidR="005D57A6" w:rsidRPr="00AA6E1A" w:rsidRDefault="005D57A6" w:rsidP="00492562">
            <w:pPr>
              <w:spacing w:after="0" w:line="240" w:lineRule="auto"/>
              <w:rPr>
                <w:rFonts w:ascii="Times New Roman" w:eastAsia="Times New Roman" w:hAnsi="Times New Roman" w:cs="Times New Roman"/>
                <w:color w:val="000000"/>
                <w:sz w:val="24"/>
                <w:szCs w:val="24"/>
              </w:rPr>
            </w:pPr>
          </w:p>
        </w:tc>
      </w:tr>
      <w:tr w:rsidR="00AA6E1A" w:rsidRPr="00AA6E1A" w14:paraId="12EE80CF" w14:textId="77777777" w:rsidTr="003353B5">
        <w:trPr>
          <w:trHeight w:val="315"/>
        </w:trPr>
        <w:tc>
          <w:tcPr>
            <w:tcW w:w="1170" w:type="dxa"/>
            <w:shd w:val="clear" w:color="auto" w:fill="auto"/>
            <w:noWrap/>
            <w:hideMark/>
          </w:tcPr>
          <w:p w14:paraId="56103C6D" w14:textId="77777777" w:rsidR="003353B5" w:rsidRDefault="003353B5" w:rsidP="00E447D7">
            <w:pPr>
              <w:spacing w:after="0" w:line="240" w:lineRule="auto"/>
              <w:jc w:val="right"/>
              <w:rPr>
                <w:rFonts w:ascii="Times New Roman" w:eastAsia="Times New Roman" w:hAnsi="Times New Roman" w:cs="Times New Roman"/>
                <w:color w:val="000000"/>
                <w:sz w:val="24"/>
                <w:szCs w:val="24"/>
              </w:rPr>
            </w:pPr>
          </w:p>
          <w:p w14:paraId="47EB0F5E" w14:textId="77777777" w:rsidR="00AA6E1A" w:rsidRPr="00AA6E1A" w:rsidRDefault="00492562" w:rsidP="00E447D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8370" w:type="dxa"/>
            <w:shd w:val="clear" w:color="auto" w:fill="auto"/>
            <w:noWrap/>
            <w:hideMark/>
          </w:tcPr>
          <w:p w14:paraId="1FB966F6" w14:textId="77777777" w:rsidR="003353B5" w:rsidRDefault="003353B5" w:rsidP="00E447D7">
            <w:pPr>
              <w:spacing w:after="0" w:line="240" w:lineRule="auto"/>
              <w:rPr>
                <w:rFonts w:ascii="Times New Roman" w:eastAsia="Times New Roman" w:hAnsi="Times New Roman" w:cs="Times New Roman"/>
                <w:b/>
                <w:color w:val="000000"/>
                <w:sz w:val="24"/>
                <w:szCs w:val="24"/>
              </w:rPr>
            </w:pPr>
          </w:p>
          <w:p w14:paraId="26AFAEBB" w14:textId="77777777" w:rsidR="00AA6E1A" w:rsidRPr="00C53779" w:rsidRDefault="00492562" w:rsidP="00E447D7">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Univariate</w:t>
            </w:r>
            <w:proofErr w:type="spellEnd"/>
            <w:r>
              <w:rPr>
                <w:rFonts w:ascii="Times New Roman" w:eastAsia="Times New Roman" w:hAnsi="Times New Roman" w:cs="Times New Roman"/>
                <w:b/>
                <w:color w:val="000000"/>
                <w:sz w:val="24"/>
                <w:szCs w:val="24"/>
              </w:rPr>
              <w:t xml:space="preserve"> I</w:t>
            </w:r>
          </w:p>
          <w:p w14:paraId="3CCEFAB9" w14:textId="4F2E42E0" w:rsidR="005D57A6" w:rsidRDefault="00492562" w:rsidP="004925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Histograms, </w:t>
            </w:r>
            <w:r w:rsidR="00125C14">
              <w:rPr>
                <w:rFonts w:ascii="Times New Roman" w:eastAsia="Times New Roman" w:hAnsi="Times New Roman" w:cs="Times New Roman"/>
                <w:color w:val="000000"/>
                <w:sz w:val="24"/>
                <w:szCs w:val="24"/>
              </w:rPr>
              <w:t>Measures of spread</w:t>
            </w:r>
            <w:r w:rsidR="00B66927">
              <w:rPr>
                <w:rFonts w:ascii="Times New Roman" w:eastAsia="Times New Roman" w:hAnsi="Times New Roman" w:cs="Times New Roman"/>
                <w:color w:val="000000"/>
                <w:sz w:val="24"/>
                <w:szCs w:val="24"/>
              </w:rPr>
              <w:t>, Boxplots</w:t>
            </w:r>
          </w:p>
          <w:p w14:paraId="6B756D49" w14:textId="5CA1702D" w:rsidR="009D51D7" w:rsidRPr="00AA6E1A" w:rsidRDefault="00F90109">
            <w:pPr>
              <w:spacing w:after="0" w:line="240" w:lineRule="auto"/>
              <w:rPr>
                <w:rFonts w:ascii="Times New Roman" w:eastAsia="Times New Roman" w:hAnsi="Times New Roman" w:cs="Times New Roman"/>
                <w:color w:val="000000"/>
                <w:sz w:val="24"/>
                <w:szCs w:val="24"/>
              </w:rPr>
            </w:pPr>
            <w:del w:id="313" w:author="Daniel Lim" w:date="2014-03-06T21:56:00Z">
              <w:r w:rsidDel="00990A89">
                <w:rPr>
                  <w:rFonts w:ascii="Times New Roman" w:eastAsia="Times New Roman" w:hAnsi="Times New Roman" w:cs="Times New Roman"/>
                  <w:color w:val="000000"/>
                  <w:sz w:val="24"/>
                  <w:szCs w:val="24"/>
                </w:rPr>
                <w:delText>HW1 released (Due on 4/8 at 11:59pm to turnitin.com)</w:delText>
              </w:r>
            </w:del>
          </w:p>
        </w:tc>
      </w:tr>
      <w:tr w:rsidR="00AA6E1A" w:rsidRPr="00AA6E1A" w14:paraId="1D382EE2" w14:textId="77777777" w:rsidTr="003353B5">
        <w:trPr>
          <w:trHeight w:val="315"/>
        </w:trPr>
        <w:tc>
          <w:tcPr>
            <w:tcW w:w="1170" w:type="dxa"/>
            <w:shd w:val="clear" w:color="auto" w:fill="auto"/>
            <w:noWrap/>
            <w:hideMark/>
          </w:tcPr>
          <w:p w14:paraId="62D03F44" w14:textId="6EC23582" w:rsidR="003353B5" w:rsidRDefault="003353B5" w:rsidP="00E447D7">
            <w:pPr>
              <w:spacing w:after="0" w:line="240" w:lineRule="auto"/>
              <w:jc w:val="right"/>
              <w:rPr>
                <w:rFonts w:ascii="Times New Roman" w:eastAsia="Times New Roman" w:hAnsi="Times New Roman" w:cs="Times New Roman"/>
                <w:color w:val="000000"/>
                <w:sz w:val="24"/>
                <w:szCs w:val="24"/>
              </w:rPr>
            </w:pPr>
          </w:p>
          <w:p w14:paraId="6A180B23" w14:textId="77777777" w:rsidR="00AA6E1A" w:rsidRPr="00AA6E1A" w:rsidRDefault="00492562" w:rsidP="00E447D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8370" w:type="dxa"/>
            <w:shd w:val="clear" w:color="auto" w:fill="auto"/>
            <w:noWrap/>
          </w:tcPr>
          <w:p w14:paraId="37702C16" w14:textId="77777777" w:rsidR="003353B5" w:rsidRDefault="003353B5" w:rsidP="00E447D7">
            <w:pPr>
              <w:spacing w:after="0" w:line="240" w:lineRule="auto"/>
              <w:rPr>
                <w:rFonts w:ascii="Times New Roman" w:eastAsia="Times New Roman" w:hAnsi="Times New Roman" w:cs="Times New Roman"/>
                <w:b/>
                <w:color w:val="000000"/>
                <w:sz w:val="24"/>
                <w:szCs w:val="24"/>
              </w:rPr>
            </w:pPr>
          </w:p>
          <w:p w14:paraId="655810D2" w14:textId="77777777" w:rsidR="00AA6E1A" w:rsidRDefault="00492562" w:rsidP="00E447D7">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Univariate</w:t>
            </w:r>
            <w:proofErr w:type="spellEnd"/>
            <w:r>
              <w:rPr>
                <w:rFonts w:ascii="Times New Roman" w:eastAsia="Times New Roman" w:hAnsi="Times New Roman" w:cs="Times New Roman"/>
                <w:b/>
                <w:color w:val="000000"/>
                <w:sz w:val="24"/>
                <w:szCs w:val="24"/>
              </w:rPr>
              <w:t xml:space="preserve"> II</w:t>
            </w:r>
          </w:p>
          <w:p w14:paraId="7E8A3767" w14:textId="7107A7D2" w:rsidR="00492562" w:rsidRDefault="00492562" w:rsidP="004925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Population versus sample</w:t>
            </w:r>
            <w:r w:rsidR="00B66927">
              <w:rPr>
                <w:rFonts w:ascii="Times New Roman" w:eastAsia="Times New Roman" w:hAnsi="Times New Roman" w:cs="Times New Roman"/>
                <w:color w:val="000000"/>
                <w:sz w:val="24"/>
                <w:szCs w:val="24"/>
              </w:rPr>
              <w:t>, skew, transforms</w:t>
            </w:r>
          </w:p>
          <w:p w14:paraId="177C78EF" w14:textId="77777777" w:rsidR="00B943BA" w:rsidRPr="00AA6E1A" w:rsidRDefault="00B943BA" w:rsidP="00492562">
            <w:pPr>
              <w:spacing w:after="0" w:line="240" w:lineRule="auto"/>
              <w:rPr>
                <w:rFonts w:ascii="Times New Roman" w:eastAsia="Times New Roman" w:hAnsi="Times New Roman" w:cs="Times New Roman"/>
                <w:color w:val="000000"/>
                <w:sz w:val="24"/>
                <w:szCs w:val="24"/>
              </w:rPr>
            </w:pPr>
          </w:p>
        </w:tc>
      </w:tr>
      <w:tr w:rsidR="00AA6E1A" w:rsidRPr="00AA6E1A" w14:paraId="42F5C7A7" w14:textId="77777777" w:rsidTr="003353B5">
        <w:trPr>
          <w:trHeight w:val="315"/>
        </w:trPr>
        <w:tc>
          <w:tcPr>
            <w:tcW w:w="1170" w:type="dxa"/>
            <w:shd w:val="clear" w:color="auto" w:fill="auto"/>
            <w:noWrap/>
            <w:hideMark/>
          </w:tcPr>
          <w:p w14:paraId="0F6B6793" w14:textId="77777777" w:rsidR="003353B5" w:rsidRDefault="003353B5" w:rsidP="00E447D7">
            <w:pPr>
              <w:spacing w:after="0" w:line="240" w:lineRule="auto"/>
              <w:jc w:val="right"/>
              <w:rPr>
                <w:rFonts w:ascii="Times New Roman" w:eastAsia="Times New Roman" w:hAnsi="Times New Roman" w:cs="Times New Roman"/>
                <w:color w:val="000000"/>
                <w:sz w:val="24"/>
                <w:szCs w:val="24"/>
              </w:rPr>
            </w:pPr>
          </w:p>
          <w:p w14:paraId="26713338" w14:textId="77777777" w:rsidR="00AA6E1A" w:rsidRPr="00AA6E1A" w:rsidRDefault="00492562" w:rsidP="00E447D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8370" w:type="dxa"/>
            <w:shd w:val="clear" w:color="auto" w:fill="auto"/>
            <w:noWrap/>
          </w:tcPr>
          <w:p w14:paraId="5FC6A363" w14:textId="77777777" w:rsidR="003353B5" w:rsidRDefault="003353B5" w:rsidP="00392943">
            <w:pPr>
              <w:spacing w:after="0" w:line="240" w:lineRule="auto"/>
              <w:rPr>
                <w:rFonts w:ascii="Times New Roman" w:eastAsia="Times New Roman" w:hAnsi="Times New Roman" w:cs="Times New Roman"/>
                <w:b/>
                <w:color w:val="000000"/>
                <w:sz w:val="24"/>
                <w:szCs w:val="24"/>
              </w:rPr>
            </w:pPr>
          </w:p>
          <w:p w14:paraId="62770812" w14:textId="77777777" w:rsidR="00392943" w:rsidRPr="00C53779" w:rsidRDefault="00D535D8" w:rsidP="00392943">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 Distribution I</w:t>
            </w:r>
          </w:p>
          <w:p w14:paraId="0B7D8517" w14:textId="77777777" w:rsidR="00392943" w:rsidRDefault="00D535D8" w:rsidP="007326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Intro/motivation,</w:t>
            </w:r>
            <w:r w:rsidR="00492562">
              <w:rPr>
                <w:rFonts w:ascii="Times New Roman" w:eastAsia="Times New Roman" w:hAnsi="Times New Roman" w:cs="Times New Roman"/>
                <w:color w:val="000000"/>
                <w:sz w:val="24"/>
                <w:szCs w:val="24"/>
              </w:rPr>
              <w:t xml:space="preserve"> visualization, PDF/CDF</w:t>
            </w:r>
          </w:p>
          <w:p w14:paraId="69678211" w14:textId="5458896D" w:rsidR="009D51D7" w:rsidRPr="00AA6E1A" w:rsidRDefault="00F90109">
            <w:pPr>
              <w:spacing w:after="0" w:line="240" w:lineRule="auto"/>
              <w:rPr>
                <w:rFonts w:ascii="Times New Roman" w:eastAsia="Times New Roman" w:hAnsi="Times New Roman" w:cs="Times New Roman"/>
                <w:color w:val="000000"/>
                <w:sz w:val="24"/>
                <w:szCs w:val="24"/>
              </w:rPr>
            </w:pPr>
            <w:del w:id="314" w:author="Daniel Lim" w:date="2014-03-06T21:56:00Z">
              <w:r w:rsidDel="00990A89">
                <w:rPr>
                  <w:rFonts w:ascii="Times New Roman" w:eastAsia="Times New Roman" w:hAnsi="Times New Roman" w:cs="Times New Roman"/>
                  <w:color w:val="000000"/>
                  <w:sz w:val="24"/>
                  <w:szCs w:val="24"/>
                </w:rPr>
                <w:delText>HW2 released (Due on 4/15 at 11:59pm to turnitin.com)</w:delText>
              </w:r>
            </w:del>
          </w:p>
        </w:tc>
      </w:tr>
      <w:tr w:rsidR="00AA6E1A" w:rsidRPr="00AA6E1A" w14:paraId="65DBDE0E" w14:textId="77777777" w:rsidTr="00552B7F">
        <w:tblPrEx>
          <w:tblBorders>
            <w:top w:val="none" w:sz="0" w:space="0" w:color="auto"/>
            <w:insideH w:val="none" w:sz="0" w:space="0" w:color="auto"/>
          </w:tblBorders>
        </w:tblPrEx>
        <w:trPr>
          <w:trHeight w:val="315"/>
        </w:trPr>
        <w:tc>
          <w:tcPr>
            <w:tcW w:w="1170" w:type="dxa"/>
            <w:tcBorders>
              <w:top w:val="single" w:sz="4" w:space="0" w:color="auto"/>
              <w:left w:val="nil"/>
              <w:bottom w:val="single" w:sz="4" w:space="0" w:color="auto"/>
              <w:right w:val="nil"/>
            </w:tcBorders>
            <w:shd w:val="clear" w:color="auto" w:fill="auto"/>
            <w:noWrap/>
            <w:hideMark/>
          </w:tcPr>
          <w:p w14:paraId="69F926B6" w14:textId="77777777" w:rsidR="003353B5" w:rsidRDefault="003353B5" w:rsidP="00E447D7">
            <w:pPr>
              <w:spacing w:after="0" w:line="240" w:lineRule="auto"/>
              <w:jc w:val="right"/>
              <w:rPr>
                <w:rFonts w:ascii="Times New Roman" w:eastAsia="Times New Roman" w:hAnsi="Times New Roman" w:cs="Times New Roman"/>
                <w:color w:val="000000"/>
                <w:sz w:val="24"/>
                <w:szCs w:val="24"/>
              </w:rPr>
            </w:pPr>
          </w:p>
          <w:p w14:paraId="164EF42E" w14:textId="77777777" w:rsidR="00AA6E1A" w:rsidRPr="00AA6E1A" w:rsidRDefault="00492562" w:rsidP="00E447D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4/14</w:t>
            </w:r>
          </w:p>
        </w:tc>
        <w:tc>
          <w:tcPr>
            <w:tcW w:w="8370" w:type="dxa"/>
            <w:tcBorders>
              <w:top w:val="single" w:sz="4" w:space="0" w:color="auto"/>
              <w:left w:val="nil"/>
              <w:bottom w:val="single" w:sz="4" w:space="0" w:color="auto"/>
              <w:right w:val="nil"/>
            </w:tcBorders>
            <w:shd w:val="clear" w:color="auto" w:fill="auto"/>
            <w:noWrap/>
          </w:tcPr>
          <w:p w14:paraId="6DFA36F0" w14:textId="77777777" w:rsidR="00492562" w:rsidRDefault="00492562" w:rsidP="00492562">
            <w:pPr>
              <w:spacing w:after="0" w:line="240" w:lineRule="auto"/>
              <w:rPr>
                <w:rFonts w:ascii="Times New Roman" w:eastAsia="Times New Roman" w:hAnsi="Times New Roman" w:cs="Times New Roman"/>
                <w:b/>
                <w:color w:val="000000"/>
                <w:sz w:val="24"/>
                <w:szCs w:val="24"/>
              </w:rPr>
            </w:pPr>
          </w:p>
          <w:p w14:paraId="331A982A" w14:textId="77777777" w:rsidR="00D535D8" w:rsidRPr="00C53779" w:rsidRDefault="00D535D8" w:rsidP="00D535D8">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 Distribution II</w:t>
            </w:r>
          </w:p>
          <w:p w14:paraId="1E4C4A38" w14:textId="77777777" w:rsidR="00492562" w:rsidRDefault="00492562" w:rsidP="004925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PDF/CDF</w:t>
            </w:r>
            <w:r w:rsidR="00D535D8">
              <w:rPr>
                <w:rFonts w:ascii="Times New Roman" w:eastAsia="Times New Roman" w:hAnsi="Times New Roman" w:cs="Times New Roman"/>
                <w:color w:val="000000"/>
                <w:sz w:val="24"/>
                <w:szCs w:val="24"/>
              </w:rPr>
              <w:t xml:space="preserve"> plots, CLT</w:t>
            </w:r>
          </w:p>
          <w:p w14:paraId="6FC7FA57" w14:textId="77777777" w:rsidR="005D57A6" w:rsidRPr="00AA6E1A" w:rsidRDefault="005D57A6" w:rsidP="00FD2D06">
            <w:pPr>
              <w:spacing w:after="0" w:line="240" w:lineRule="auto"/>
              <w:rPr>
                <w:rFonts w:ascii="Times New Roman" w:eastAsia="Times New Roman" w:hAnsi="Times New Roman" w:cs="Times New Roman"/>
                <w:color w:val="000000"/>
                <w:sz w:val="24"/>
                <w:szCs w:val="24"/>
              </w:rPr>
            </w:pPr>
          </w:p>
        </w:tc>
      </w:tr>
      <w:tr w:rsidR="00AA6E1A" w:rsidRPr="00AA6E1A" w14:paraId="63391A3B" w14:textId="77777777" w:rsidTr="00552B7F">
        <w:tblPrEx>
          <w:tblBorders>
            <w:top w:val="none" w:sz="0" w:space="0" w:color="auto"/>
            <w:insideH w:val="none" w:sz="0" w:space="0" w:color="auto"/>
          </w:tblBorders>
        </w:tblPrEx>
        <w:trPr>
          <w:trHeight w:val="315"/>
        </w:trPr>
        <w:tc>
          <w:tcPr>
            <w:tcW w:w="1170" w:type="dxa"/>
            <w:tcBorders>
              <w:top w:val="single" w:sz="4" w:space="0" w:color="auto"/>
              <w:left w:val="nil"/>
              <w:bottom w:val="single" w:sz="4" w:space="0" w:color="auto"/>
              <w:right w:val="nil"/>
            </w:tcBorders>
            <w:shd w:val="clear" w:color="auto" w:fill="auto"/>
            <w:noWrap/>
            <w:hideMark/>
          </w:tcPr>
          <w:p w14:paraId="3EE2A211" w14:textId="77777777" w:rsidR="003353B5" w:rsidRDefault="003353B5" w:rsidP="00E447D7">
            <w:pPr>
              <w:spacing w:after="0" w:line="240" w:lineRule="auto"/>
              <w:jc w:val="right"/>
              <w:rPr>
                <w:rFonts w:ascii="Times New Roman" w:eastAsia="Times New Roman" w:hAnsi="Times New Roman" w:cs="Times New Roman"/>
                <w:color w:val="000000"/>
                <w:sz w:val="24"/>
                <w:szCs w:val="24"/>
              </w:rPr>
            </w:pPr>
          </w:p>
          <w:p w14:paraId="17703DFF" w14:textId="77777777" w:rsidR="00AA6E1A" w:rsidRPr="00AA6E1A" w:rsidRDefault="00492562" w:rsidP="00E447D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4/16</w:t>
            </w:r>
          </w:p>
        </w:tc>
        <w:tc>
          <w:tcPr>
            <w:tcW w:w="8370" w:type="dxa"/>
            <w:tcBorders>
              <w:top w:val="single" w:sz="4" w:space="0" w:color="auto"/>
              <w:left w:val="nil"/>
              <w:bottom w:val="single" w:sz="4" w:space="0" w:color="auto"/>
              <w:right w:val="nil"/>
            </w:tcBorders>
            <w:shd w:val="clear" w:color="auto" w:fill="auto"/>
            <w:noWrap/>
          </w:tcPr>
          <w:p w14:paraId="48070E9E" w14:textId="77777777" w:rsidR="003353B5" w:rsidRDefault="003353B5" w:rsidP="00925354">
            <w:pPr>
              <w:spacing w:after="0" w:line="240" w:lineRule="auto"/>
              <w:rPr>
                <w:rFonts w:ascii="Times New Roman" w:eastAsia="Times New Roman" w:hAnsi="Times New Roman" w:cs="Times New Roman"/>
                <w:b/>
                <w:color w:val="000000"/>
                <w:sz w:val="24"/>
                <w:szCs w:val="24"/>
              </w:rPr>
            </w:pPr>
          </w:p>
          <w:p w14:paraId="51C898F7" w14:textId="77777777" w:rsidR="00D535D8" w:rsidRPr="00C53779" w:rsidRDefault="00D535D8" w:rsidP="00D535D8">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 Distribution III</w:t>
            </w:r>
          </w:p>
          <w:p w14:paraId="17A12635" w14:textId="28A39256" w:rsidR="0073262D" w:rsidRDefault="00D535D8" w:rsidP="007326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Parameterization, Fitting to real data, 68-95-99</w:t>
            </w:r>
            <w:r w:rsidR="00B66927">
              <w:rPr>
                <w:rFonts w:ascii="Times New Roman" w:eastAsia="Times New Roman" w:hAnsi="Times New Roman" w:cs="Times New Roman"/>
                <w:color w:val="000000"/>
                <w:sz w:val="24"/>
                <w:szCs w:val="24"/>
              </w:rPr>
              <w:t xml:space="preserve"> rule</w:t>
            </w:r>
          </w:p>
          <w:p w14:paraId="1C437701" w14:textId="1AC1372D" w:rsidR="009D51D7" w:rsidRPr="00AA6E1A" w:rsidRDefault="00F90109">
            <w:pPr>
              <w:spacing w:after="0" w:line="240" w:lineRule="auto"/>
              <w:rPr>
                <w:rFonts w:ascii="Times New Roman" w:eastAsia="Times New Roman" w:hAnsi="Times New Roman" w:cs="Times New Roman"/>
                <w:color w:val="000000"/>
                <w:sz w:val="24"/>
                <w:szCs w:val="24"/>
              </w:rPr>
            </w:pPr>
            <w:del w:id="315" w:author="Daniel Lim" w:date="2014-03-06T21:56:00Z">
              <w:r w:rsidDel="00990A89">
                <w:rPr>
                  <w:rFonts w:ascii="Times New Roman" w:eastAsia="Times New Roman" w:hAnsi="Times New Roman" w:cs="Times New Roman"/>
                  <w:color w:val="000000"/>
                  <w:sz w:val="24"/>
                  <w:szCs w:val="24"/>
                </w:rPr>
                <w:delText>HW3 released (Due on 4/22 at 11:59pm to turnitin.com)</w:delText>
              </w:r>
            </w:del>
          </w:p>
        </w:tc>
      </w:tr>
      <w:tr w:rsidR="00AA6E1A" w:rsidRPr="00AA6E1A" w14:paraId="11F5DE82" w14:textId="77777777" w:rsidTr="002C6959">
        <w:tblPrEx>
          <w:tblW w:w="9540" w:type="dxa"/>
          <w:tblBorders>
            <w:top w:val="single" w:sz="4" w:space="0" w:color="auto"/>
            <w:insideH w:val="single" w:sz="4" w:space="0" w:color="auto"/>
          </w:tblBorders>
          <w:tblPrExChange w:id="316" w:author="Daniel Lim" w:date="2014-02-27T08:46:00Z">
            <w:tblPrEx>
              <w:tblW w:w="9540" w:type="dxa"/>
              <w:tblBorders>
                <w:top w:val="single" w:sz="4" w:space="0" w:color="auto"/>
                <w:insideH w:val="single" w:sz="4" w:space="0" w:color="auto"/>
              </w:tblBorders>
            </w:tblPrEx>
          </w:tblPrExChange>
        </w:tblPrEx>
        <w:trPr>
          <w:trHeight w:val="315"/>
          <w:trPrChange w:id="317" w:author="Daniel Lim" w:date="2014-02-27T08:46:00Z">
            <w:trPr>
              <w:trHeight w:val="315"/>
            </w:trPr>
          </w:trPrChange>
        </w:trPr>
        <w:tc>
          <w:tcPr>
            <w:tcW w:w="1170" w:type="dxa"/>
            <w:tcBorders>
              <w:top w:val="single" w:sz="4" w:space="0" w:color="auto"/>
              <w:left w:val="nil"/>
              <w:bottom w:val="single" w:sz="4" w:space="0" w:color="auto"/>
              <w:right w:val="nil"/>
            </w:tcBorders>
            <w:shd w:val="clear" w:color="auto" w:fill="auto"/>
            <w:noWrap/>
            <w:hideMark/>
            <w:tcPrChange w:id="318" w:author="Daniel Lim" w:date="2014-02-27T08:46:00Z">
              <w:tcPr>
                <w:tcW w:w="1170" w:type="dxa"/>
                <w:tcBorders>
                  <w:top w:val="single" w:sz="4" w:space="0" w:color="auto"/>
                  <w:left w:val="nil"/>
                  <w:bottom w:val="single" w:sz="4" w:space="0" w:color="auto"/>
                  <w:right w:val="nil"/>
                </w:tcBorders>
                <w:shd w:val="clear" w:color="auto" w:fill="auto"/>
                <w:noWrap/>
                <w:hideMark/>
              </w:tcPr>
            </w:tcPrChange>
          </w:tcPr>
          <w:p w14:paraId="20B04478" w14:textId="77777777" w:rsidR="003353B5" w:rsidRDefault="003353B5" w:rsidP="00E447D7">
            <w:pPr>
              <w:spacing w:after="0" w:line="240" w:lineRule="auto"/>
              <w:jc w:val="right"/>
              <w:rPr>
                <w:rFonts w:ascii="Times New Roman" w:eastAsia="Times New Roman" w:hAnsi="Times New Roman" w:cs="Times New Roman"/>
                <w:color w:val="000000"/>
                <w:sz w:val="24"/>
                <w:szCs w:val="24"/>
              </w:rPr>
            </w:pPr>
          </w:p>
          <w:p w14:paraId="253F6CD0" w14:textId="77777777" w:rsidR="00AA6E1A" w:rsidRPr="00AA6E1A" w:rsidRDefault="00492562" w:rsidP="00E447D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4/21</w:t>
            </w:r>
          </w:p>
        </w:tc>
        <w:tc>
          <w:tcPr>
            <w:tcW w:w="8370" w:type="dxa"/>
            <w:tcBorders>
              <w:top w:val="single" w:sz="4" w:space="0" w:color="auto"/>
              <w:left w:val="nil"/>
              <w:bottom w:val="single" w:sz="4" w:space="0" w:color="auto"/>
              <w:right w:val="nil"/>
            </w:tcBorders>
            <w:shd w:val="clear" w:color="auto" w:fill="auto"/>
            <w:noWrap/>
            <w:tcPrChange w:id="319" w:author="Daniel Lim" w:date="2014-02-27T08:46:00Z">
              <w:tcPr>
                <w:tcW w:w="8370" w:type="dxa"/>
                <w:tcBorders>
                  <w:top w:val="single" w:sz="4" w:space="0" w:color="auto"/>
                  <w:left w:val="nil"/>
                  <w:bottom w:val="single" w:sz="4" w:space="0" w:color="auto"/>
                  <w:right w:val="nil"/>
                </w:tcBorders>
                <w:shd w:val="clear" w:color="auto" w:fill="auto"/>
                <w:noWrap/>
              </w:tcPr>
            </w:tcPrChange>
          </w:tcPr>
          <w:p w14:paraId="0D3E2A67" w14:textId="77777777" w:rsidR="003353B5" w:rsidRDefault="003353B5" w:rsidP="00BE74A1">
            <w:pPr>
              <w:spacing w:after="0" w:line="240" w:lineRule="auto"/>
              <w:rPr>
                <w:rFonts w:ascii="Times New Roman" w:eastAsia="Times New Roman" w:hAnsi="Times New Roman" w:cs="Times New Roman"/>
                <w:b/>
                <w:color w:val="000000"/>
                <w:sz w:val="24"/>
                <w:szCs w:val="24"/>
              </w:rPr>
            </w:pPr>
          </w:p>
          <w:p w14:paraId="24ED65CB" w14:textId="77777777" w:rsidR="007A1D03" w:rsidRPr="00C53779" w:rsidRDefault="00D535D8" w:rsidP="00BE74A1">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t-distribution</w:t>
            </w:r>
          </w:p>
          <w:p w14:paraId="4266F550" w14:textId="08F8B707" w:rsidR="007A1D03" w:rsidRDefault="00D535D8" w:rsidP="00BE74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 to t-distribution</w:t>
            </w:r>
            <w:r w:rsidR="00B66927">
              <w:rPr>
                <w:rFonts w:ascii="Times New Roman" w:eastAsia="Times New Roman" w:hAnsi="Times New Roman" w:cs="Times New Roman"/>
                <w:color w:val="000000"/>
                <w:sz w:val="24"/>
                <w:szCs w:val="24"/>
              </w:rPr>
              <w:t xml:space="preserve"> (and others)</w:t>
            </w:r>
            <w:r>
              <w:rPr>
                <w:rFonts w:ascii="Times New Roman" w:eastAsia="Times New Roman" w:hAnsi="Times New Roman" w:cs="Times New Roman"/>
                <w:color w:val="000000"/>
                <w:sz w:val="24"/>
                <w:szCs w:val="24"/>
              </w:rPr>
              <w:t>, test of difference in means</w:t>
            </w:r>
          </w:p>
          <w:p w14:paraId="02DDCC5E" w14:textId="77777777" w:rsidR="005D57A6" w:rsidRPr="00AA6E1A" w:rsidRDefault="005D57A6" w:rsidP="00887C0E">
            <w:pPr>
              <w:spacing w:after="0" w:line="240" w:lineRule="auto"/>
              <w:rPr>
                <w:rFonts w:ascii="Times New Roman" w:eastAsia="Times New Roman" w:hAnsi="Times New Roman" w:cs="Times New Roman"/>
                <w:color w:val="000000"/>
                <w:sz w:val="24"/>
                <w:szCs w:val="24"/>
              </w:rPr>
            </w:pPr>
          </w:p>
        </w:tc>
      </w:tr>
      <w:tr w:rsidR="000F412A" w:rsidRPr="00AA6E1A" w14:paraId="701445B2" w14:textId="77777777" w:rsidTr="002C6959">
        <w:tblPrEx>
          <w:tblW w:w="9540" w:type="dxa"/>
          <w:tblBorders>
            <w:top w:val="single" w:sz="4" w:space="0" w:color="auto"/>
            <w:insideH w:val="single" w:sz="4" w:space="0" w:color="auto"/>
          </w:tblBorders>
          <w:tblPrExChange w:id="320" w:author="Daniel Lim" w:date="2014-02-27T08:46:00Z">
            <w:tblPrEx>
              <w:tblW w:w="9540" w:type="dxa"/>
              <w:tblBorders>
                <w:top w:val="single" w:sz="4" w:space="0" w:color="auto"/>
                <w:insideH w:val="single" w:sz="4" w:space="0" w:color="auto"/>
              </w:tblBorders>
            </w:tblPrEx>
          </w:tblPrExChange>
        </w:tblPrEx>
        <w:trPr>
          <w:trHeight w:val="315"/>
          <w:trPrChange w:id="321" w:author="Daniel Lim" w:date="2014-02-27T08:46:00Z">
            <w:trPr>
              <w:trHeight w:val="315"/>
            </w:trPr>
          </w:trPrChange>
        </w:trPr>
        <w:tc>
          <w:tcPr>
            <w:tcW w:w="1170" w:type="dxa"/>
            <w:tcBorders>
              <w:top w:val="single" w:sz="4" w:space="0" w:color="auto"/>
              <w:left w:val="nil"/>
              <w:bottom w:val="nil"/>
              <w:right w:val="nil"/>
            </w:tcBorders>
            <w:shd w:val="clear" w:color="auto" w:fill="auto"/>
            <w:noWrap/>
            <w:tcPrChange w:id="322" w:author="Daniel Lim" w:date="2014-02-27T08:46:00Z">
              <w:tcPr>
                <w:tcW w:w="1170" w:type="dxa"/>
                <w:tcBorders>
                  <w:top w:val="single" w:sz="4" w:space="0" w:color="auto"/>
                  <w:left w:val="nil"/>
                  <w:bottom w:val="single" w:sz="4" w:space="0" w:color="auto"/>
                  <w:right w:val="nil"/>
                </w:tcBorders>
                <w:shd w:val="clear" w:color="auto" w:fill="auto"/>
                <w:noWrap/>
              </w:tcPr>
            </w:tcPrChange>
          </w:tcPr>
          <w:p w14:paraId="2065E916" w14:textId="77777777" w:rsidR="003353B5" w:rsidRDefault="003353B5" w:rsidP="000F412A">
            <w:pPr>
              <w:spacing w:after="0" w:line="240" w:lineRule="auto"/>
              <w:jc w:val="right"/>
              <w:rPr>
                <w:rFonts w:ascii="Times New Roman" w:eastAsia="Times New Roman" w:hAnsi="Times New Roman" w:cs="Times New Roman"/>
                <w:color w:val="000000"/>
                <w:sz w:val="24"/>
                <w:szCs w:val="24"/>
              </w:rPr>
            </w:pPr>
          </w:p>
          <w:p w14:paraId="00ABC2E5" w14:textId="77777777" w:rsidR="000F412A" w:rsidRPr="00AA6E1A" w:rsidRDefault="00492562" w:rsidP="000F412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4/23</w:t>
            </w:r>
          </w:p>
        </w:tc>
        <w:tc>
          <w:tcPr>
            <w:tcW w:w="8370" w:type="dxa"/>
            <w:tcBorders>
              <w:top w:val="single" w:sz="4" w:space="0" w:color="auto"/>
              <w:left w:val="nil"/>
              <w:bottom w:val="nil"/>
              <w:right w:val="nil"/>
            </w:tcBorders>
            <w:shd w:val="clear" w:color="auto" w:fill="auto"/>
            <w:noWrap/>
            <w:tcPrChange w:id="323" w:author="Daniel Lim" w:date="2014-02-27T08:46:00Z">
              <w:tcPr>
                <w:tcW w:w="8370" w:type="dxa"/>
                <w:tcBorders>
                  <w:top w:val="single" w:sz="4" w:space="0" w:color="auto"/>
                  <w:left w:val="nil"/>
                  <w:bottom w:val="single" w:sz="4" w:space="0" w:color="auto"/>
                  <w:right w:val="nil"/>
                </w:tcBorders>
                <w:shd w:val="clear" w:color="auto" w:fill="auto"/>
                <w:noWrap/>
              </w:tcPr>
            </w:tcPrChange>
          </w:tcPr>
          <w:p w14:paraId="58606CC2" w14:textId="77777777" w:rsidR="003353B5" w:rsidRDefault="003353B5" w:rsidP="00AA190E">
            <w:pPr>
              <w:spacing w:after="0" w:line="240" w:lineRule="auto"/>
              <w:rPr>
                <w:rFonts w:ascii="Times New Roman" w:eastAsia="Times New Roman" w:hAnsi="Times New Roman" w:cs="Times New Roman"/>
                <w:color w:val="000000"/>
                <w:sz w:val="24"/>
                <w:szCs w:val="24"/>
              </w:rPr>
            </w:pPr>
          </w:p>
          <w:p w14:paraId="063936B5" w14:textId="77777777" w:rsidR="00D535D8" w:rsidRDefault="00D535D8" w:rsidP="00D535D8">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Bivariate I</w:t>
            </w:r>
          </w:p>
          <w:p w14:paraId="5BF46FBB" w14:textId="6A7EFC85" w:rsidR="00D535D8" w:rsidRDefault="00D535D8" w:rsidP="00D535D8">
            <w:pPr>
              <w:spacing w:after="0" w:line="240" w:lineRule="auto"/>
              <w:rPr>
                <w:ins w:id="324" w:author="Daniel Lim" w:date="2014-02-27T08:45: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 to GDP dataset</w:t>
            </w:r>
            <w:r w:rsidR="00B66927">
              <w:rPr>
                <w:rFonts w:ascii="Times New Roman" w:eastAsia="Times New Roman" w:hAnsi="Times New Roman" w:cs="Times New Roman"/>
                <w:color w:val="000000"/>
                <w:sz w:val="24"/>
                <w:szCs w:val="24"/>
              </w:rPr>
              <w:t>, contingency tables, scatter plots, line graphs</w:t>
            </w:r>
          </w:p>
          <w:p w14:paraId="4FE92F4E" w14:textId="3FC8B66D" w:rsidR="009D51D7" w:rsidDel="009D51D7" w:rsidRDefault="009D51D7" w:rsidP="00D535D8">
            <w:pPr>
              <w:spacing w:after="0" w:line="240" w:lineRule="auto"/>
              <w:rPr>
                <w:del w:id="325" w:author="Daniel Lim" w:date="2014-02-27T08:45:00Z"/>
                <w:rFonts w:ascii="Times New Roman" w:eastAsia="Times New Roman" w:hAnsi="Times New Roman" w:cs="Times New Roman"/>
                <w:b/>
                <w:color w:val="000000"/>
                <w:sz w:val="24"/>
                <w:szCs w:val="24"/>
              </w:rPr>
            </w:pPr>
          </w:p>
          <w:p w14:paraId="04DEBD64" w14:textId="77777777" w:rsidR="000F412A" w:rsidRPr="00AA6E1A" w:rsidRDefault="000F412A" w:rsidP="00B66927">
            <w:pPr>
              <w:spacing w:after="0" w:line="240" w:lineRule="auto"/>
              <w:rPr>
                <w:rFonts w:ascii="Times New Roman" w:eastAsia="Times New Roman" w:hAnsi="Times New Roman" w:cs="Times New Roman"/>
                <w:color w:val="000000"/>
                <w:sz w:val="24"/>
                <w:szCs w:val="24"/>
              </w:rPr>
            </w:pPr>
          </w:p>
        </w:tc>
      </w:tr>
      <w:tr w:rsidR="000F412A" w:rsidRPr="00AA6E1A" w14:paraId="757B93AC" w14:textId="77777777" w:rsidTr="002C6959">
        <w:tblPrEx>
          <w:tblBorders>
            <w:top w:val="none" w:sz="0" w:space="0" w:color="auto"/>
            <w:insideH w:val="none" w:sz="0" w:space="0" w:color="auto"/>
          </w:tblBorders>
        </w:tblPrEx>
        <w:trPr>
          <w:trHeight w:val="315"/>
        </w:trPr>
        <w:tc>
          <w:tcPr>
            <w:tcW w:w="1170" w:type="dxa"/>
            <w:tcBorders>
              <w:left w:val="nil"/>
              <w:bottom w:val="single" w:sz="4" w:space="0" w:color="auto"/>
              <w:right w:val="nil"/>
            </w:tcBorders>
            <w:shd w:val="clear" w:color="auto" w:fill="auto"/>
            <w:noWrap/>
            <w:hideMark/>
          </w:tcPr>
          <w:p w14:paraId="54C2A97C" w14:textId="1A7B6BE3" w:rsidR="003353B5" w:rsidDel="002C6959" w:rsidRDefault="003353B5" w:rsidP="000F412A">
            <w:pPr>
              <w:spacing w:after="0" w:line="240" w:lineRule="auto"/>
              <w:jc w:val="right"/>
              <w:rPr>
                <w:del w:id="326" w:author="Daniel Lim" w:date="2014-02-27T08:47:00Z"/>
                <w:rFonts w:ascii="Times New Roman" w:eastAsia="Times New Roman" w:hAnsi="Times New Roman" w:cs="Times New Roman"/>
                <w:color w:val="000000"/>
                <w:sz w:val="24"/>
                <w:szCs w:val="24"/>
              </w:rPr>
            </w:pPr>
          </w:p>
          <w:p w14:paraId="12D30669" w14:textId="77777777" w:rsidR="002C6959" w:rsidRDefault="002C6959">
            <w:pPr>
              <w:spacing w:after="0" w:line="240" w:lineRule="auto"/>
              <w:ind w:right="480"/>
              <w:rPr>
                <w:ins w:id="327" w:author="Daniel Lim" w:date="2014-02-27T08:47:00Z"/>
                <w:rFonts w:ascii="Times New Roman" w:eastAsia="Times New Roman" w:hAnsi="Times New Roman" w:cs="Times New Roman"/>
                <w:color w:val="000000"/>
                <w:sz w:val="24"/>
                <w:szCs w:val="24"/>
              </w:rPr>
              <w:pPrChange w:id="328" w:author="Daniel Lim" w:date="2014-02-27T08:46:00Z">
                <w:pPr>
                  <w:spacing w:after="0" w:line="240" w:lineRule="auto"/>
                  <w:jc w:val="right"/>
                </w:pPr>
              </w:pPrChange>
            </w:pPr>
          </w:p>
          <w:p w14:paraId="4AECE292" w14:textId="77777777" w:rsidR="000F412A" w:rsidRPr="00AA6E1A" w:rsidRDefault="00492562" w:rsidP="000F412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4/28</w:t>
            </w:r>
          </w:p>
        </w:tc>
        <w:tc>
          <w:tcPr>
            <w:tcW w:w="8370" w:type="dxa"/>
            <w:tcBorders>
              <w:left w:val="nil"/>
              <w:bottom w:val="single" w:sz="4" w:space="0" w:color="auto"/>
              <w:right w:val="nil"/>
            </w:tcBorders>
            <w:shd w:val="clear" w:color="auto" w:fill="auto"/>
            <w:noWrap/>
          </w:tcPr>
          <w:p w14:paraId="24AA701B" w14:textId="28748E14" w:rsidR="000F412A" w:rsidDel="002C6959" w:rsidRDefault="000F412A" w:rsidP="001E1EAC">
            <w:pPr>
              <w:spacing w:after="0" w:line="240" w:lineRule="auto"/>
              <w:rPr>
                <w:del w:id="329" w:author="Daniel Lim" w:date="2014-02-27T08:47:00Z"/>
                <w:rFonts w:ascii="Times New Roman" w:eastAsia="Times New Roman" w:hAnsi="Times New Roman" w:cs="Times New Roman"/>
                <w:color w:val="000000"/>
                <w:sz w:val="24"/>
                <w:szCs w:val="24"/>
              </w:rPr>
            </w:pPr>
          </w:p>
          <w:p w14:paraId="44A9B3E0" w14:textId="77777777" w:rsidR="002C6959" w:rsidRDefault="002C6959" w:rsidP="001E1EAC">
            <w:pPr>
              <w:spacing w:after="0" w:line="240" w:lineRule="auto"/>
              <w:rPr>
                <w:ins w:id="330" w:author="Daniel Lim" w:date="2014-02-27T08:47:00Z"/>
                <w:rFonts w:ascii="Times New Roman" w:eastAsia="Times New Roman" w:hAnsi="Times New Roman" w:cs="Times New Roman"/>
                <w:color w:val="000000"/>
                <w:sz w:val="24"/>
                <w:szCs w:val="24"/>
              </w:rPr>
            </w:pPr>
          </w:p>
          <w:p w14:paraId="1E227180" w14:textId="1898E7FE" w:rsidR="00B66927" w:rsidRPr="00B66927" w:rsidRDefault="00B66927" w:rsidP="001E1EAC">
            <w:pPr>
              <w:spacing w:after="0" w:line="240" w:lineRule="auto"/>
              <w:rPr>
                <w:rFonts w:ascii="Times New Roman" w:eastAsia="Times New Roman" w:hAnsi="Times New Roman" w:cs="Times New Roman"/>
                <w:b/>
                <w:color w:val="000000"/>
                <w:sz w:val="24"/>
                <w:szCs w:val="24"/>
              </w:rPr>
            </w:pPr>
            <w:r w:rsidRPr="00B66927">
              <w:rPr>
                <w:rFonts w:ascii="Times New Roman" w:eastAsia="Times New Roman" w:hAnsi="Times New Roman" w:cs="Times New Roman"/>
                <w:b/>
                <w:color w:val="000000"/>
                <w:sz w:val="24"/>
                <w:szCs w:val="24"/>
              </w:rPr>
              <w:t xml:space="preserve">Bivariate II / </w:t>
            </w:r>
            <w:r>
              <w:rPr>
                <w:rFonts w:ascii="Times New Roman" w:eastAsia="Times New Roman" w:hAnsi="Times New Roman" w:cs="Times New Roman"/>
                <w:b/>
                <w:color w:val="000000"/>
                <w:sz w:val="24"/>
                <w:szCs w:val="24"/>
              </w:rPr>
              <w:t xml:space="preserve">Midterm </w:t>
            </w:r>
            <w:r w:rsidRPr="00B66927">
              <w:rPr>
                <w:rFonts w:ascii="Times New Roman" w:eastAsia="Times New Roman" w:hAnsi="Times New Roman" w:cs="Times New Roman"/>
                <w:b/>
                <w:color w:val="000000"/>
                <w:sz w:val="24"/>
                <w:szCs w:val="24"/>
              </w:rPr>
              <w:t>Review</w:t>
            </w:r>
          </w:p>
          <w:p w14:paraId="45C82ECF" w14:textId="6E18253A" w:rsidR="00B66927" w:rsidRDefault="00B66927" w:rsidP="001E1EA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Covariance and correlation, </w:t>
            </w:r>
            <w:r w:rsidR="00172283">
              <w:rPr>
                <w:rFonts w:ascii="Times New Roman" w:eastAsia="Times New Roman" w:hAnsi="Times New Roman" w:cs="Times New Roman"/>
                <w:color w:val="000000"/>
                <w:sz w:val="24"/>
                <w:szCs w:val="24"/>
              </w:rPr>
              <w:t xml:space="preserve">in-class midterm </w:t>
            </w:r>
            <w:r>
              <w:rPr>
                <w:rFonts w:ascii="Times New Roman" w:eastAsia="Times New Roman" w:hAnsi="Times New Roman" w:cs="Times New Roman"/>
                <w:color w:val="000000"/>
                <w:sz w:val="24"/>
                <w:szCs w:val="24"/>
              </w:rPr>
              <w:t>review</w:t>
            </w:r>
            <w:r w:rsidR="00172283">
              <w:rPr>
                <w:rFonts w:ascii="Times New Roman" w:eastAsia="Times New Roman" w:hAnsi="Times New Roman" w:cs="Times New Roman"/>
                <w:color w:val="000000"/>
                <w:sz w:val="24"/>
                <w:szCs w:val="24"/>
              </w:rPr>
              <w:t xml:space="preserve"> – section reviews TBD</w:t>
            </w:r>
          </w:p>
          <w:p w14:paraId="7CBCE3C9" w14:textId="399B83F7" w:rsidR="00172283" w:rsidRPr="00AA6E1A" w:rsidRDefault="00172283" w:rsidP="001E1EAC">
            <w:pPr>
              <w:spacing w:after="0" w:line="240" w:lineRule="auto"/>
              <w:rPr>
                <w:rFonts w:ascii="Times New Roman" w:eastAsia="Times New Roman" w:hAnsi="Times New Roman" w:cs="Times New Roman"/>
                <w:color w:val="000000"/>
                <w:sz w:val="24"/>
                <w:szCs w:val="24"/>
              </w:rPr>
            </w:pPr>
          </w:p>
        </w:tc>
      </w:tr>
      <w:tr w:rsidR="000F412A" w:rsidRPr="00AA6E1A" w14:paraId="0F8101C9" w14:textId="77777777" w:rsidTr="00990A89">
        <w:tblPrEx>
          <w:tblBorders>
            <w:top w:val="none" w:sz="0" w:space="0" w:color="auto"/>
            <w:insideH w:val="none" w:sz="0" w:space="0" w:color="auto"/>
          </w:tblBorders>
        </w:tblPrEx>
        <w:trPr>
          <w:trHeight w:val="315"/>
        </w:trPr>
        <w:tc>
          <w:tcPr>
            <w:tcW w:w="1170" w:type="dxa"/>
            <w:tcBorders>
              <w:top w:val="single" w:sz="4" w:space="0" w:color="auto"/>
              <w:left w:val="nil"/>
              <w:bottom w:val="nil"/>
              <w:right w:val="nil"/>
            </w:tcBorders>
            <w:shd w:val="clear" w:color="auto" w:fill="auto"/>
            <w:noWrap/>
          </w:tcPr>
          <w:p w14:paraId="20DD1EDA" w14:textId="77777777" w:rsidR="003353B5" w:rsidRDefault="003353B5" w:rsidP="000F412A">
            <w:pPr>
              <w:spacing w:after="0" w:line="240" w:lineRule="auto"/>
              <w:jc w:val="right"/>
              <w:rPr>
                <w:rFonts w:ascii="Times New Roman" w:eastAsia="Times New Roman" w:hAnsi="Times New Roman" w:cs="Times New Roman"/>
                <w:color w:val="000000"/>
                <w:sz w:val="24"/>
                <w:szCs w:val="24"/>
              </w:rPr>
            </w:pPr>
          </w:p>
          <w:p w14:paraId="5DF5644A" w14:textId="77777777" w:rsidR="000F412A" w:rsidRPr="00AA6E1A" w:rsidRDefault="00492562" w:rsidP="000F412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4/30</w:t>
            </w:r>
          </w:p>
        </w:tc>
        <w:tc>
          <w:tcPr>
            <w:tcW w:w="8370" w:type="dxa"/>
            <w:tcBorders>
              <w:top w:val="single" w:sz="4" w:space="0" w:color="auto"/>
              <w:left w:val="nil"/>
              <w:bottom w:val="nil"/>
              <w:right w:val="nil"/>
            </w:tcBorders>
            <w:shd w:val="clear" w:color="auto" w:fill="auto"/>
            <w:noWrap/>
          </w:tcPr>
          <w:p w14:paraId="4A90A4D9" w14:textId="77777777" w:rsidR="000F412A" w:rsidRDefault="000F412A" w:rsidP="000F412A">
            <w:pPr>
              <w:spacing w:after="0" w:line="240" w:lineRule="auto"/>
              <w:rPr>
                <w:rFonts w:ascii="Times New Roman" w:eastAsia="Times New Roman" w:hAnsi="Times New Roman" w:cs="Times New Roman"/>
                <w:color w:val="000000"/>
                <w:sz w:val="24"/>
                <w:szCs w:val="24"/>
              </w:rPr>
            </w:pPr>
          </w:p>
          <w:p w14:paraId="3D08BA24" w14:textId="77777777" w:rsidR="00B66927" w:rsidRDefault="00B66927" w:rsidP="000F412A">
            <w:pPr>
              <w:spacing w:after="0" w:line="240" w:lineRule="auto"/>
              <w:rPr>
                <w:rFonts w:ascii="Times New Roman" w:eastAsia="Times New Roman" w:hAnsi="Times New Roman" w:cs="Times New Roman"/>
                <w:b/>
                <w:color w:val="000000"/>
                <w:sz w:val="24"/>
                <w:szCs w:val="24"/>
              </w:rPr>
            </w:pPr>
            <w:r w:rsidRPr="00B66927">
              <w:rPr>
                <w:rFonts w:ascii="Times New Roman" w:eastAsia="Times New Roman" w:hAnsi="Times New Roman" w:cs="Times New Roman"/>
                <w:b/>
                <w:color w:val="000000"/>
                <w:sz w:val="24"/>
                <w:szCs w:val="24"/>
              </w:rPr>
              <w:t>Midterm</w:t>
            </w:r>
          </w:p>
          <w:p w14:paraId="0BE6960C" w14:textId="748B16DB" w:rsidR="00B66927" w:rsidRDefault="00990A89" w:rsidP="000F412A">
            <w:pPr>
              <w:spacing w:after="0" w:line="240" w:lineRule="auto"/>
              <w:rPr>
                <w:ins w:id="331" w:author="Daniel Lim" w:date="2014-02-27T08:47:00Z"/>
                <w:rFonts w:ascii="Times New Roman" w:eastAsia="Times New Roman" w:hAnsi="Times New Roman" w:cs="Times New Roman"/>
                <w:b/>
                <w:color w:val="000000"/>
                <w:sz w:val="24"/>
                <w:szCs w:val="24"/>
              </w:rPr>
            </w:pPr>
            <w:ins w:id="332" w:author="Daniel Lim" w:date="2014-03-06T21:57:00Z">
              <w:r>
                <w:rPr>
                  <w:rFonts w:ascii="Times New Roman" w:eastAsia="Times New Roman" w:hAnsi="Times New Roman" w:cs="Times New Roman"/>
                  <w:b/>
                  <w:color w:val="000000"/>
                  <w:sz w:val="24"/>
                  <w:szCs w:val="24"/>
                </w:rPr>
                <w:t>10AM,</w:t>
              </w:r>
              <w:r w:rsidDel="00990A89">
                <w:rPr>
                  <w:rFonts w:ascii="Times New Roman" w:eastAsia="Times New Roman" w:hAnsi="Times New Roman" w:cs="Times New Roman"/>
                  <w:b/>
                  <w:color w:val="000000"/>
                  <w:sz w:val="24"/>
                  <w:szCs w:val="24"/>
                </w:rPr>
                <w:t xml:space="preserve"> </w:t>
              </w:r>
            </w:ins>
            <w:del w:id="333" w:author="Daniel Lim" w:date="2014-03-06T21:57:00Z">
              <w:r w:rsidR="008119F8" w:rsidDel="00990A89">
                <w:rPr>
                  <w:rFonts w:ascii="Times New Roman" w:eastAsia="Times New Roman" w:hAnsi="Times New Roman" w:cs="Times New Roman"/>
                  <w:b/>
                  <w:color w:val="000000"/>
                  <w:sz w:val="24"/>
                  <w:szCs w:val="24"/>
                </w:rPr>
                <w:delText xml:space="preserve">In </w:delText>
              </w:r>
            </w:del>
            <w:r w:rsidR="008119F8">
              <w:rPr>
                <w:rFonts w:ascii="Times New Roman" w:eastAsia="Times New Roman" w:hAnsi="Times New Roman" w:cs="Times New Roman"/>
                <w:b/>
                <w:color w:val="000000"/>
                <w:sz w:val="24"/>
                <w:szCs w:val="24"/>
              </w:rPr>
              <w:t>Bunche 1209B</w:t>
            </w:r>
            <w:del w:id="334" w:author="Daniel Lim" w:date="2014-03-06T21:57:00Z">
              <w:r w:rsidR="008119F8" w:rsidDel="00990A89">
                <w:rPr>
                  <w:rFonts w:ascii="Times New Roman" w:eastAsia="Times New Roman" w:hAnsi="Times New Roman" w:cs="Times New Roman"/>
                  <w:b/>
                  <w:color w:val="000000"/>
                  <w:sz w:val="24"/>
                  <w:szCs w:val="24"/>
                </w:rPr>
                <w:delText xml:space="preserve"> at 10am</w:delText>
              </w:r>
            </w:del>
          </w:p>
          <w:p w14:paraId="2A155595" w14:textId="64A97D51" w:rsidR="002C6959" w:rsidRPr="00B66927" w:rsidRDefault="002C6959" w:rsidP="000F412A">
            <w:pPr>
              <w:spacing w:after="0" w:line="240" w:lineRule="auto"/>
              <w:rPr>
                <w:rFonts w:ascii="Times New Roman" w:eastAsia="Times New Roman" w:hAnsi="Times New Roman" w:cs="Times New Roman"/>
                <w:b/>
                <w:color w:val="000000"/>
                <w:sz w:val="24"/>
                <w:szCs w:val="24"/>
              </w:rPr>
            </w:pPr>
          </w:p>
        </w:tc>
      </w:tr>
    </w:tbl>
    <w:p w14:paraId="13F4845A" w14:textId="77777777" w:rsidR="00633B50" w:rsidRDefault="00633B50">
      <w:pPr>
        <w:rPr>
          <w:ins w:id="335" w:author="Daniel Lim" w:date="2014-03-06T21:54:00Z"/>
        </w:rPr>
      </w:pPr>
      <w:ins w:id="336" w:author="Daniel Lim" w:date="2014-03-06T21:54:00Z">
        <w:r>
          <w:br w:type="page"/>
        </w:r>
      </w:ins>
    </w:p>
    <w:tbl>
      <w:tblPr>
        <w:tblW w:w="9540" w:type="dxa"/>
        <w:tblLook w:val="04A0" w:firstRow="1" w:lastRow="0" w:firstColumn="1" w:lastColumn="0" w:noHBand="0" w:noVBand="1"/>
      </w:tblPr>
      <w:tblGrid>
        <w:gridCol w:w="1170"/>
        <w:gridCol w:w="8370"/>
      </w:tblGrid>
      <w:tr w:rsidR="000F412A" w:rsidRPr="00AA6E1A" w14:paraId="42233E39" w14:textId="77777777" w:rsidTr="00990A89">
        <w:trPr>
          <w:trHeight w:val="315"/>
        </w:trPr>
        <w:tc>
          <w:tcPr>
            <w:tcW w:w="1170" w:type="dxa"/>
            <w:tcBorders>
              <w:left w:val="nil"/>
              <w:bottom w:val="single" w:sz="4" w:space="0" w:color="auto"/>
              <w:right w:val="nil"/>
            </w:tcBorders>
            <w:shd w:val="clear" w:color="auto" w:fill="auto"/>
            <w:noWrap/>
            <w:hideMark/>
          </w:tcPr>
          <w:p w14:paraId="632E2886" w14:textId="3BADC1E7" w:rsidR="003353B5" w:rsidRDefault="003353B5" w:rsidP="000F412A">
            <w:pPr>
              <w:spacing w:after="0" w:line="240" w:lineRule="auto"/>
              <w:jc w:val="right"/>
              <w:rPr>
                <w:rFonts w:ascii="Times New Roman" w:eastAsia="Times New Roman" w:hAnsi="Times New Roman" w:cs="Times New Roman"/>
                <w:color w:val="000000"/>
                <w:sz w:val="24"/>
                <w:szCs w:val="24"/>
              </w:rPr>
            </w:pPr>
          </w:p>
          <w:p w14:paraId="7CD598D5" w14:textId="77777777" w:rsidR="000F412A" w:rsidRPr="00AA6E1A" w:rsidRDefault="00492562" w:rsidP="000F412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p>
        </w:tc>
        <w:tc>
          <w:tcPr>
            <w:tcW w:w="8370" w:type="dxa"/>
            <w:tcBorders>
              <w:left w:val="nil"/>
              <w:bottom w:val="single" w:sz="4" w:space="0" w:color="auto"/>
              <w:right w:val="nil"/>
            </w:tcBorders>
            <w:shd w:val="clear" w:color="auto" w:fill="auto"/>
            <w:noWrap/>
          </w:tcPr>
          <w:p w14:paraId="4F375B19" w14:textId="77777777" w:rsidR="00C53779" w:rsidRDefault="00C53779" w:rsidP="00887C0E">
            <w:pPr>
              <w:spacing w:after="0" w:line="240" w:lineRule="auto"/>
              <w:rPr>
                <w:rFonts w:ascii="Times New Roman" w:eastAsia="Times New Roman" w:hAnsi="Times New Roman" w:cs="Times New Roman"/>
                <w:color w:val="000000"/>
                <w:sz w:val="24"/>
                <w:szCs w:val="24"/>
              </w:rPr>
            </w:pPr>
          </w:p>
          <w:p w14:paraId="4FB4EA8F" w14:textId="6A975F37" w:rsidR="005654B0" w:rsidRPr="005654B0" w:rsidRDefault="005654B0" w:rsidP="00B2783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Bivariate III</w:t>
            </w:r>
          </w:p>
          <w:p w14:paraId="23269A15" w14:textId="77777777" w:rsidR="00DF4A91" w:rsidRDefault="005654B0" w:rsidP="005654B0">
            <w:pPr>
              <w:spacing w:after="0" w:line="240" w:lineRule="auto"/>
              <w:rPr>
                <w:ins w:id="337" w:author="Daniel Lim" w:date="2014-02-27T08:44: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on scatter plots.</w:t>
            </w:r>
            <w:r w:rsidR="008119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w:t>
            </w:r>
            <w:r w:rsidR="00B27839">
              <w:rPr>
                <w:rFonts w:ascii="Times New Roman" w:eastAsia="Times New Roman" w:hAnsi="Times New Roman" w:cs="Times New Roman"/>
                <w:color w:val="000000"/>
                <w:sz w:val="24"/>
                <w:szCs w:val="24"/>
              </w:rPr>
              <w:t>ependent/independent variables, least squares line, residuals, slopes etc. (pocketbook voting data – RDI and Vote Share).</w:t>
            </w:r>
          </w:p>
          <w:p w14:paraId="295522C2" w14:textId="4FAE0925" w:rsidR="009D51D7" w:rsidRPr="00AA6E1A" w:rsidRDefault="009D51D7" w:rsidP="005654B0">
            <w:pPr>
              <w:spacing w:after="0" w:line="240" w:lineRule="auto"/>
              <w:rPr>
                <w:rFonts w:ascii="Times New Roman" w:eastAsia="Times New Roman" w:hAnsi="Times New Roman" w:cs="Times New Roman"/>
                <w:color w:val="000000"/>
                <w:sz w:val="24"/>
                <w:szCs w:val="24"/>
              </w:rPr>
            </w:pPr>
          </w:p>
        </w:tc>
      </w:tr>
      <w:tr w:rsidR="000F412A" w:rsidRPr="00AA6E1A" w14:paraId="0F3071FA" w14:textId="77777777" w:rsidTr="00552B7F">
        <w:trPr>
          <w:trHeight w:val="315"/>
        </w:trPr>
        <w:tc>
          <w:tcPr>
            <w:tcW w:w="1170" w:type="dxa"/>
            <w:tcBorders>
              <w:top w:val="single" w:sz="4" w:space="0" w:color="auto"/>
              <w:left w:val="nil"/>
              <w:bottom w:val="single" w:sz="4" w:space="0" w:color="auto"/>
              <w:right w:val="nil"/>
            </w:tcBorders>
            <w:shd w:val="clear" w:color="auto" w:fill="auto"/>
            <w:noWrap/>
            <w:hideMark/>
          </w:tcPr>
          <w:p w14:paraId="5D16F110" w14:textId="77777777" w:rsidR="003353B5" w:rsidRDefault="003353B5" w:rsidP="000F412A">
            <w:pPr>
              <w:spacing w:after="0" w:line="240" w:lineRule="auto"/>
              <w:jc w:val="right"/>
              <w:rPr>
                <w:rFonts w:ascii="Times New Roman" w:eastAsia="Times New Roman" w:hAnsi="Times New Roman" w:cs="Times New Roman"/>
                <w:color w:val="000000"/>
                <w:sz w:val="24"/>
                <w:szCs w:val="24"/>
              </w:rPr>
            </w:pPr>
          </w:p>
          <w:p w14:paraId="542AE347" w14:textId="77777777" w:rsidR="000F412A" w:rsidRPr="00AA6E1A" w:rsidRDefault="00492562" w:rsidP="000F412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tc>
        <w:tc>
          <w:tcPr>
            <w:tcW w:w="8370" w:type="dxa"/>
            <w:tcBorders>
              <w:top w:val="single" w:sz="4" w:space="0" w:color="auto"/>
              <w:left w:val="nil"/>
              <w:bottom w:val="single" w:sz="4" w:space="0" w:color="auto"/>
              <w:right w:val="nil"/>
            </w:tcBorders>
            <w:shd w:val="clear" w:color="auto" w:fill="auto"/>
            <w:noWrap/>
          </w:tcPr>
          <w:p w14:paraId="5EA600CC" w14:textId="77777777" w:rsidR="000F412A" w:rsidRDefault="000F412A" w:rsidP="000F412A">
            <w:pPr>
              <w:spacing w:after="0" w:line="240" w:lineRule="auto"/>
              <w:rPr>
                <w:rFonts w:ascii="Times New Roman" w:eastAsia="Times New Roman" w:hAnsi="Times New Roman" w:cs="Times New Roman"/>
                <w:color w:val="000000"/>
                <w:sz w:val="24"/>
                <w:szCs w:val="24"/>
              </w:rPr>
            </w:pPr>
          </w:p>
          <w:p w14:paraId="62A1C10F" w14:textId="72783683" w:rsidR="005654B0" w:rsidRPr="005654B0" w:rsidRDefault="005654B0" w:rsidP="000F412A">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Regression I</w:t>
            </w:r>
          </w:p>
          <w:p w14:paraId="41312C97" w14:textId="305DD93C" w:rsidR="00B27839" w:rsidRDefault="00B27839" w:rsidP="000F4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regression analysis (bivariate regression)</w:t>
            </w:r>
            <w:r w:rsidR="005654B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5654B0">
              <w:rPr>
                <w:rFonts w:ascii="Times New Roman" w:eastAsia="Times New Roman" w:hAnsi="Times New Roman" w:cs="Times New Roman"/>
                <w:color w:val="000000"/>
                <w:sz w:val="24"/>
                <w:szCs w:val="24"/>
              </w:rPr>
              <w:t>slope coefficients, interpretation.</w:t>
            </w:r>
          </w:p>
          <w:p w14:paraId="0C5E0D49" w14:textId="382FD6F1" w:rsidR="009D51D7" w:rsidRPr="00AA6E1A" w:rsidRDefault="00F90109">
            <w:pPr>
              <w:spacing w:after="0" w:line="240" w:lineRule="auto"/>
              <w:rPr>
                <w:rFonts w:ascii="Times New Roman" w:eastAsia="Times New Roman" w:hAnsi="Times New Roman" w:cs="Times New Roman"/>
                <w:color w:val="000000"/>
                <w:sz w:val="24"/>
                <w:szCs w:val="24"/>
              </w:rPr>
            </w:pPr>
            <w:del w:id="338" w:author="Daniel Lim" w:date="2014-03-06T21:56:00Z">
              <w:r w:rsidDel="00990A89">
                <w:rPr>
                  <w:rFonts w:ascii="Times New Roman" w:eastAsia="Times New Roman" w:hAnsi="Times New Roman" w:cs="Times New Roman"/>
                  <w:color w:val="000000"/>
                  <w:sz w:val="24"/>
                  <w:szCs w:val="24"/>
                </w:rPr>
                <w:delText>HW4 released (Due on 5/13 at 11:59pm to turnitin.com)</w:delText>
              </w:r>
            </w:del>
          </w:p>
        </w:tc>
      </w:tr>
      <w:tr w:rsidR="000F412A" w:rsidRPr="00AA6E1A" w14:paraId="43866333" w14:textId="77777777" w:rsidTr="003353B5">
        <w:trPr>
          <w:trHeight w:val="899"/>
        </w:trPr>
        <w:tc>
          <w:tcPr>
            <w:tcW w:w="1170" w:type="dxa"/>
            <w:tcBorders>
              <w:top w:val="single" w:sz="4" w:space="0" w:color="auto"/>
              <w:left w:val="nil"/>
              <w:bottom w:val="nil"/>
              <w:right w:val="nil"/>
            </w:tcBorders>
            <w:shd w:val="clear" w:color="auto" w:fill="auto"/>
            <w:noWrap/>
            <w:hideMark/>
          </w:tcPr>
          <w:p w14:paraId="50915019" w14:textId="77777777" w:rsidR="003353B5" w:rsidRDefault="003353B5" w:rsidP="000F412A">
            <w:pPr>
              <w:spacing w:after="0" w:line="240" w:lineRule="auto"/>
              <w:jc w:val="right"/>
              <w:rPr>
                <w:rFonts w:ascii="Times New Roman" w:eastAsia="Times New Roman" w:hAnsi="Times New Roman" w:cs="Times New Roman"/>
                <w:color w:val="000000"/>
                <w:sz w:val="24"/>
                <w:szCs w:val="24"/>
              </w:rPr>
            </w:pPr>
          </w:p>
          <w:p w14:paraId="71BAA579" w14:textId="77777777" w:rsidR="000F412A" w:rsidRPr="00AA6E1A" w:rsidRDefault="00492562" w:rsidP="000F412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5/12</w:t>
            </w:r>
          </w:p>
        </w:tc>
        <w:tc>
          <w:tcPr>
            <w:tcW w:w="8370" w:type="dxa"/>
            <w:tcBorders>
              <w:top w:val="single" w:sz="4" w:space="0" w:color="auto"/>
              <w:left w:val="nil"/>
              <w:bottom w:val="nil"/>
              <w:right w:val="nil"/>
            </w:tcBorders>
            <w:shd w:val="clear" w:color="auto" w:fill="auto"/>
            <w:noWrap/>
          </w:tcPr>
          <w:p w14:paraId="22814DB2" w14:textId="77777777" w:rsidR="00FD2D06" w:rsidRDefault="00FD2D06" w:rsidP="003353B5">
            <w:pPr>
              <w:spacing w:after="0" w:line="240" w:lineRule="auto"/>
              <w:rPr>
                <w:rFonts w:ascii="Times New Roman" w:eastAsia="Times New Roman" w:hAnsi="Times New Roman" w:cs="Times New Roman"/>
                <w:color w:val="000000"/>
                <w:sz w:val="24"/>
                <w:szCs w:val="24"/>
              </w:rPr>
            </w:pPr>
          </w:p>
          <w:p w14:paraId="1B639DF4" w14:textId="57AF543C" w:rsidR="005654B0" w:rsidRPr="005654B0" w:rsidRDefault="005654B0" w:rsidP="00DB45F7">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Regression II</w:t>
            </w:r>
          </w:p>
          <w:p w14:paraId="4ACFC80C" w14:textId="77777777" w:rsidR="00DB45F7" w:rsidRDefault="00DB45F7" w:rsidP="009E4FE2">
            <w:pPr>
              <w:spacing w:after="0" w:line="240" w:lineRule="auto"/>
              <w:rPr>
                <w:ins w:id="339" w:author="Daniel Lim" w:date="2014-02-27T08:44: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on bivariate regression: statistical significance</w:t>
            </w:r>
            <w:r w:rsidR="009E4FE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standard errors</w:t>
            </w:r>
            <w:r w:rsidR="009E4FE2">
              <w:rPr>
                <w:rFonts w:ascii="Times New Roman" w:eastAsia="Times New Roman" w:hAnsi="Times New Roman" w:cs="Times New Roman"/>
                <w:color w:val="000000"/>
                <w:sz w:val="24"/>
                <w:szCs w:val="24"/>
              </w:rPr>
              <w:t>, p-values, substantive significance.</w:t>
            </w:r>
          </w:p>
          <w:p w14:paraId="206AFD5C" w14:textId="0934A3B6" w:rsidR="009D51D7" w:rsidRPr="00AA6E1A" w:rsidRDefault="009D51D7" w:rsidP="009E4FE2">
            <w:pPr>
              <w:spacing w:after="0" w:line="240" w:lineRule="auto"/>
              <w:rPr>
                <w:rFonts w:ascii="Times New Roman" w:eastAsia="Times New Roman" w:hAnsi="Times New Roman" w:cs="Times New Roman"/>
                <w:color w:val="000000"/>
                <w:sz w:val="24"/>
                <w:szCs w:val="24"/>
              </w:rPr>
            </w:pPr>
          </w:p>
        </w:tc>
      </w:tr>
      <w:tr w:rsidR="00492562" w:rsidRPr="00AA6E1A" w14:paraId="252EC030" w14:textId="77777777" w:rsidTr="00492562">
        <w:trPr>
          <w:trHeight w:val="899"/>
        </w:trPr>
        <w:tc>
          <w:tcPr>
            <w:tcW w:w="1170" w:type="dxa"/>
            <w:tcBorders>
              <w:top w:val="single" w:sz="4" w:space="0" w:color="auto"/>
              <w:left w:val="nil"/>
              <w:bottom w:val="nil"/>
              <w:right w:val="nil"/>
            </w:tcBorders>
            <w:shd w:val="clear" w:color="auto" w:fill="auto"/>
            <w:noWrap/>
            <w:hideMark/>
          </w:tcPr>
          <w:p w14:paraId="15987EE3" w14:textId="77777777" w:rsidR="00492562" w:rsidRDefault="00492562" w:rsidP="006E43AE">
            <w:pPr>
              <w:spacing w:after="0" w:line="240" w:lineRule="auto"/>
              <w:jc w:val="right"/>
              <w:rPr>
                <w:rFonts w:ascii="Times New Roman" w:eastAsia="Times New Roman" w:hAnsi="Times New Roman" w:cs="Times New Roman"/>
                <w:color w:val="000000"/>
                <w:sz w:val="24"/>
                <w:szCs w:val="24"/>
              </w:rPr>
            </w:pPr>
          </w:p>
          <w:p w14:paraId="253A3C43" w14:textId="77777777" w:rsidR="00492562" w:rsidRDefault="00492562" w:rsidP="006E43A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5/14</w:t>
            </w:r>
          </w:p>
          <w:p w14:paraId="16487866" w14:textId="77777777" w:rsidR="00F90109" w:rsidRPr="00AA6E1A" w:rsidRDefault="00F90109" w:rsidP="006E43AE">
            <w:pPr>
              <w:spacing w:after="0" w:line="240" w:lineRule="auto"/>
              <w:jc w:val="right"/>
              <w:rPr>
                <w:rFonts w:ascii="Times New Roman" w:eastAsia="Times New Roman" w:hAnsi="Times New Roman" w:cs="Times New Roman"/>
                <w:color w:val="000000"/>
                <w:sz w:val="24"/>
                <w:szCs w:val="24"/>
              </w:rPr>
            </w:pPr>
          </w:p>
        </w:tc>
        <w:tc>
          <w:tcPr>
            <w:tcW w:w="8370" w:type="dxa"/>
            <w:tcBorders>
              <w:top w:val="single" w:sz="4" w:space="0" w:color="auto"/>
              <w:left w:val="nil"/>
              <w:bottom w:val="nil"/>
              <w:right w:val="nil"/>
            </w:tcBorders>
            <w:shd w:val="clear" w:color="auto" w:fill="auto"/>
            <w:noWrap/>
          </w:tcPr>
          <w:p w14:paraId="4FF4255D" w14:textId="77777777" w:rsidR="00492562" w:rsidRDefault="00492562" w:rsidP="006E43AE">
            <w:pPr>
              <w:spacing w:after="0" w:line="240" w:lineRule="auto"/>
              <w:rPr>
                <w:rFonts w:ascii="Times New Roman" w:eastAsia="Times New Roman" w:hAnsi="Times New Roman" w:cs="Times New Roman"/>
                <w:b/>
                <w:color w:val="000000"/>
                <w:sz w:val="24"/>
                <w:szCs w:val="24"/>
              </w:rPr>
            </w:pPr>
          </w:p>
          <w:p w14:paraId="31E4F073" w14:textId="36E9423F" w:rsidR="005654B0" w:rsidRPr="005654B0" w:rsidRDefault="005654B0" w:rsidP="006E43A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Regression III</w:t>
            </w:r>
          </w:p>
          <w:p w14:paraId="644A4809" w14:textId="1EAF18F8" w:rsidR="00F90109" w:rsidRPr="00DB45F7" w:rsidRDefault="00DB45F7" w:rsidP="006E43AE">
            <w:pPr>
              <w:spacing w:after="0" w:line="240" w:lineRule="auto"/>
              <w:rPr>
                <w:rFonts w:ascii="Times New Roman" w:eastAsia="Times New Roman" w:hAnsi="Times New Roman" w:cs="Times New Roman"/>
                <w:color w:val="000000"/>
                <w:sz w:val="24"/>
                <w:szCs w:val="24"/>
              </w:rPr>
            </w:pPr>
            <w:r w:rsidRPr="00DB45F7">
              <w:rPr>
                <w:rFonts w:ascii="Times New Roman" w:eastAsia="Times New Roman" w:hAnsi="Times New Roman" w:cs="Times New Roman"/>
                <w:color w:val="000000"/>
                <w:sz w:val="24"/>
                <w:szCs w:val="24"/>
              </w:rPr>
              <w:t>Multiple regression</w:t>
            </w:r>
            <w:r w:rsidR="009E4FE2">
              <w:rPr>
                <w:rFonts w:ascii="Times New Roman" w:eastAsia="Times New Roman" w:hAnsi="Times New Roman" w:cs="Times New Roman"/>
                <w:color w:val="000000"/>
                <w:sz w:val="24"/>
                <w:szCs w:val="24"/>
              </w:rPr>
              <w:t>; statistical control in observational studies.</w:t>
            </w:r>
          </w:p>
          <w:p w14:paraId="753FA1CA" w14:textId="5A3A922B" w:rsidR="009D51D7" w:rsidRPr="00492562" w:rsidRDefault="00F90109">
            <w:pPr>
              <w:spacing w:after="0" w:line="240" w:lineRule="auto"/>
              <w:rPr>
                <w:rFonts w:ascii="Times New Roman" w:eastAsia="Times New Roman" w:hAnsi="Times New Roman" w:cs="Times New Roman"/>
                <w:b/>
                <w:color w:val="000000"/>
                <w:sz w:val="24"/>
                <w:szCs w:val="24"/>
              </w:rPr>
            </w:pPr>
            <w:del w:id="340" w:author="Daniel Lim" w:date="2014-03-06T21:56:00Z">
              <w:r w:rsidDel="00990A89">
                <w:rPr>
                  <w:rFonts w:ascii="Times New Roman" w:eastAsia="Times New Roman" w:hAnsi="Times New Roman" w:cs="Times New Roman"/>
                  <w:color w:val="000000"/>
                  <w:sz w:val="24"/>
                  <w:szCs w:val="24"/>
                </w:rPr>
                <w:delText>HW5 released (Due on 5/20 at 11:59pm to turnitin.com)</w:delText>
              </w:r>
            </w:del>
          </w:p>
        </w:tc>
      </w:tr>
      <w:tr w:rsidR="00492562" w:rsidRPr="00AA6E1A" w14:paraId="28BCE98E" w14:textId="77777777" w:rsidTr="00492562">
        <w:trPr>
          <w:trHeight w:val="899"/>
        </w:trPr>
        <w:tc>
          <w:tcPr>
            <w:tcW w:w="1170" w:type="dxa"/>
            <w:tcBorders>
              <w:top w:val="single" w:sz="4" w:space="0" w:color="auto"/>
              <w:left w:val="nil"/>
              <w:bottom w:val="nil"/>
              <w:right w:val="nil"/>
            </w:tcBorders>
            <w:shd w:val="clear" w:color="auto" w:fill="auto"/>
            <w:noWrap/>
            <w:hideMark/>
          </w:tcPr>
          <w:p w14:paraId="0D8FCA61" w14:textId="77777777" w:rsidR="00492562" w:rsidRDefault="00492562" w:rsidP="006E43AE">
            <w:pPr>
              <w:spacing w:after="0" w:line="240" w:lineRule="auto"/>
              <w:jc w:val="right"/>
              <w:rPr>
                <w:rFonts w:ascii="Times New Roman" w:eastAsia="Times New Roman" w:hAnsi="Times New Roman" w:cs="Times New Roman"/>
                <w:color w:val="000000"/>
                <w:sz w:val="24"/>
                <w:szCs w:val="24"/>
              </w:rPr>
            </w:pPr>
          </w:p>
          <w:p w14:paraId="6053B604" w14:textId="77777777" w:rsidR="00492562" w:rsidRPr="00AA6E1A" w:rsidRDefault="00492562" w:rsidP="006E43A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5/19</w:t>
            </w:r>
          </w:p>
        </w:tc>
        <w:tc>
          <w:tcPr>
            <w:tcW w:w="8370" w:type="dxa"/>
            <w:tcBorders>
              <w:top w:val="single" w:sz="4" w:space="0" w:color="auto"/>
              <w:left w:val="nil"/>
              <w:bottom w:val="nil"/>
              <w:right w:val="nil"/>
            </w:tcBorders>
            <w:shd w:val="clear" w:color="auto" w:fill="auto"/>
            <w:noWrap/>
          </w:tcPr>
          <w:p w14:paraId="5917B805" w14:textId="77777777" w:rsidR="00492562" w:rsidRDefault="00492562" w:rsidP="006E43AE">
            <w:pPr>
              <w:spacing w:after="0" w:line="240" w:lineRule="auto"/>
              <w:rPr>
                <w:rFonts w:ascii="Times New Roman" w:eastAsia="Times New Roman" w:hAnsi="Times New Roman" w:cs="Times New Roman"/>
                <w:b/>
                <w:color w:val="000000"/>
                <w:sz w:val="24"/>
                <w:szCs w:val="24"/>
              </w:rPr>
            </w:pPr>
          </w:p>
          <w:p w14:paraId="1CBCD836" w14:textId="13BF481E" w:rsidR="009E4FE2" w:rsidRPr="009E4FE2" w:rsidRDefault="009E4FE2" w:rsidP="0040632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Regression IV</w:t>
            </w:r>
          </w:p>
          <w:p w14:paraId="77EDCB29" w14:textId="77777777" w:rsidR="00DB45F7" w:rsidRDefault="00406325" w:rsidP="00FB06B2">
            <w:pPr>
              <w:spacing w:after="0" w:line="240" w:lineRule="auto"/>
              <w:rPr>
                <w:ins w:id="341" w:author="Daniel Lim" w:date="2014-02-27T08:44: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 on multiple regression; </w:t>
            </w:r>
            <w:r w:rsidR="009E4FE2">
              <w:rPr>
                <w:rFonts w:ascii="Times New Roman" w:eastAsia="Times New Roman" w:hAnsi="Times New Roman" w:cs="Times New Roman"/>
                <w:color w:val="000000"/>
                <w:sz w:val="24"/>
                <w:szCs w:val="24"/>
              </w:rPr>
              <w:t xml:space="preserve">hypotheses testing, </w:t>
            </w:r>
            <w:r>
              <w:rPr>
                <w:rFonts w:ascii="Times New Roman" w:eastAsia="Times New Roman" w:hAnsi="Times New Roman" w:cs="Times New Roman"/>
                <w:color w:val="000000"/>
                <w:sz w:val="24"/>
                <w:szCs w:val="24"/>
              </w:rPr>
              <w:t>writing results.</w:t>
            </w:r>
          </w:p>
          <w:p w14:paraId="067A9BF0" w14:textId="6B38111D" w:rsidR="009D51D7" w:rsidRPr="00DB45F7" w:rsidRDefault="009D51D7" w:rsidP="00FB06B2">
            <w:pPr>
              <w:spacing w:after="0" w:line="240" w:lineRule="auto"/>
              <w:rPr>
                <w:rFonts w:ascii="Times New Roman" w:eastAsia="Times New Roman" w:hAnsi="Times New Roman" w:cs="Times New Roman"/>
                <w:color w:val="000000"/>
                <w:sz w:val="24"/>
                <w:szCs w:val="24"/>
              </w:rPr>
            </w:pPr>
          </w:p>
        </w:tc>
      </w:tr>
      <w:tr w:rsidR="00492562" w:rsidRPr="00AA6E1A" w14:paraId="544067E5" w14:textId="77777777" w:rsidTr="00492562">
        <w:trPr>
          <w:trHeight w:val="899"/>
        </w:trPr>
        <w:tc>
          <w:tcPr>
            <w:tcW w:w="1170" w:type="dxa"/>
            <w:tcBorders>
              <w:top w:val="single" w:sz="4" w:space="0" w:color="auto"/>
              <w:left w:val="nil"/>
              <w:bottom w:val="nil"/>
              <w:right w:val="nil"/>
            </w:tcBorders>
            <w:shd w:val="clear" w:color="auto" w:fill="auto"/>
            <w:noWrap/>
            <w:hideMark/>
          </w:tcPr>
          <w:p w14:paraId="7258BC3B" w14:textId="77777777" w:rsidR="00492562" w:rsidRDefault="00492562" w:rsidP="006E43AE">
            <w:pPr>
              <w:spacing w:after="0" w:line="240" w:lineRule="auto"/>
              <w:jc w:val="right"/>
              <w:rPr>
                <w:rFonts w:ascii="Times New Roman" w:eastAsia="Times New Roman" w:hAnsi="Times New Roman" w:cs="Times New Roman"/>
                <w:color w:val="000000"/>
                <w:sz w:val="24"/>
                <w:szCs w:val="24"/>
              </w:rPr>
            </w:pPr>
          </w:p>
          <w:p w14:paraId="513A26DB" w14:textId="77777777" w:rsidR="00492562" w:rsidRPr="00AA6E1A" w:rsidRDefault="00492562" w:rsidP="0049256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p>
        </w:tc>
        <w:tc>
          <w:tcPr>
            <w:tcW w:w="8370" w:type="dxa"/>
            <w:tcBorders>
              <w:top w:val="single" w:sz="4" w:space="0" w:color="auto"/>
              <w:left w:val="nil"/>
              <w:bottom w:val="nil"/>
              <w:right w:val="nil"/>
            </w:tcBorders>
            <w:shd w:val="clear" w:color="auto" w:fill="auto"/>
            <w:noWrap/>
          </w:tcPr>
          <w:p w14:paraId="4B571D85" w14:textId="77777777" w:rsidR="00492562" w:rsidRDefault="00492562" w:rsidP="006E43AE">
            <w:pPr>
              <w:spacing w:after="0" w:line="240" w:lineRule="auto"/>
              <w:rPr>
                <w:rFonts w:ascii="Times New Roman" w:eastAsia="Times New Roman" w:hAnsi="Times New Roman" w:cs="Times New Roman"/>
                <w:b/>
                <w:color w:val="000000"/>
                <w:sz w:val="24"/>
                <w:szCs w:val="24"/>
              </w:rPr>
            </w:pPr>
          </w:p>
          <w:p w14:paraId="04211A94" w14:textId="18065221" w:rsidR="00406325" w:rsidRPr="009E4FE2" w:rsidRDefault="00406325" w:rsidP="006E43AE">
            <w:pPr>
              <w:spacing w:after="0" w:line="240" w:lineRule="auto"/>
              <w:rPr>
                <w:rFonts w:ascii="Times New Roman" w:eastAsia="Times New Roman" w:hAnsi="Times New Roman" w:cs="Times New Roman"/>
                <w:b/>
                <w:color w:val="000000"/>
                <w:sz w:val="24"/>
                <w:szCs w:val="24"/>
              </w:rPr>
            </w:pPr>
            <w:r w:rsidRPr="009E4FE2">
              <w:rPr>
                <w:rFonts w:ascii="Times New Roman" w:eastAsia="Times New Roman" w:hAnsi="Times New Roman" w:cs="Times New Roman"/>
                <w:b/>
                <w:color w:val="000000"/>
                <w:sz w:val="24"/>
                <w:szCs w:val="24"/>
              </w:rPr>
              <w:t>Causation</w:t>
            </w:r>
            <w:r w:rsidR="00FB06B2">
              <w:rPr>
                <w:rFonts w:ascii="Times New Roman" w:eastAsia="Times New Roman" w:hAnsi="Times New Roman" w:cs="Times New Roman"/>
                <w:b/>
                <w:color w:val="000000"/>
                <w:sz w:val="24"/>
                <w:szCs w:val="24"/>
              </w:rPr>
              <w:t xml:space="preserve"> I</w:t>
            </w:r>
          </w:p>
          <w:p w14:paraId="6EDEA964" w14:textId="06F0E628" w:rsidR="009E4FE2" w:rsidRDefault="009E4FE2" w:rsidP="006E43A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Correlation versus causation, reverse causation.</w:t>
            </w:r>
          </w:p>
          <w:p w14:paraId="3EF1907A" w14:textId="73F27EA7" w:rsidR="009D51D7" w:rsidRPr="00492562" w:rsidRDefault="00F90109">
            <w:pPr>
              <w:spacing w:after="0" w:line="240" w:lineRule="auto"/>
              <w:rPr>
                <w:rFonts w:ascii="Times New Roman" w:eastAsia="Times New Roman" w:hAnsi="Times New Roman" w:cs="Times New Roman"/>
                <w:b/>
                <w:color w:val="000000"/>
                <w:sz w:val="24"/>
                <w:szCs w:val="24"/>
              </w:rPr>
            </w:pPr>
            <w:del w:id="342" w:author="Daniel Lim" w:date="2014-03-06T21:56:00Z">
              <w:r w:rsidDel="00990A89">
                <w:rPr>
                  <w:rFonts w:ascii="Times New Roman" w:eastAsia="Times New Roman" w:hAnsi="Times New Roman" w:cs="Times New Roman"/>
                  <w:color w:val="000000"/>
                  <w:sz w:val="24"/>
                  <w:szCs w:val="24"/>
                </w:rPr>
                <w:delText>HW6 released (Due on 5/27 at 11:59pm to turnitin.com)</w:delText>
              </w:r>
            </w:del>
          </w:p>
        </w:tc>
      </w:tr>
      <w:tr w:rsidR="00492562" w:rsidRPr="00AA6E1A" w14:paraId="7C6CBF9D" w14:textId="77777777" w:rsidTr="00492562">
        <w:trPr>
          <w:trHeight w:val="899"/>
        </w:trPr>
        <w:tc>
          <w:tcPr>
            <w:tcW w:w="1170" w:type="dxa"/>
            <w:tcBorders>
              <w:top w:val="single" w:sz="4" w:space="0" w:color="auto"/>
              <w:left w:val="nil"/>
              <w:bottom w:val="nil"/>
              <w:right w:val="nil"/>
            </w:tcBorders>
            <w:shd w:val="clear" w:color="auto" w:fill="auto"/>
            <w:noWrap/>
            <w:hideMark/>
          </w:tcPr>
          <w:p w14:paraId="45DE9249" w14:textId="77777777" w:rsidR="00492562" w:rsidRDefault="00492562" w:rsidP="006E43AE">
            <w:pPr>
              <w:spacing w:after="0" w:line="240" w:lineRule="auto"/>
              <w:jc w:val="right"/>
              <w:rPr>
                <w:rFonts w:ascii="Times New Roman" w:eastAsia="Times New Roman" w:hAnsi="Times New Roman" w:cs="Times New Roman"/>
                <w:color w:val="000000"/>
                <w:sz w:val="24"/>
                <w:szCs w:val="24"/>
              </w:rPr>
            </w:pPr>
          </w:p>
          <w:p w14:paraId="069EC90C" w14:textId="77777777" w:rsidR="00492562" w:rsidRPr="00AA6E1A" w:rsidRDefault="00492562" w:rsidP="006E43A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5/28</w:t>
            </w:r>
          </w:p>
        </w:tc>
        <w:tc>
          <w:tcPr>
            <w:tcW w:w="8370" w:type="dxa"/>
            <w:tcBorders>
              <w:top w:val="single" w:sz="4" w:space="0" w:color="auto"/>
              <w:left w:val="nil"/>
              <w:bottom w:val="nil"/>
              <w:right w:val="nil"/>
            </w:tcBorders>
            <w:shd w:val="clear" w:color="auto" w:fill="auto"/>
            <w:noWrap/>
          </w:tcPr>
          <w:p w14:paraId="2254603C" w14:textId="77777777" w:rsidR="00492562" w:rsidRDefault="00492562" w:rsidP="006E43AE">
            <w:pPr>
              <w:spacing w:after="0" w:line="240" w:lineRule="auto"/>
              <w:rPr>
                <w:rFonts w:ascii="Times New Roman" w:eastAsia="Times New Roman" w:hAnsi="Times New Roman" w:cs="Times New Roman"/>
                <w:b/>
                <w:color w:val="000000"/>
                <w:sz w:val="24"/>
                <w:szCs w:val="24"/>
              </w:rPr>
            </w:pPr>
          </w:p>
          <w:p w14:paraId="3E5DA7DA" w14:textId="76168A49" w:rsidR="009E4FE2" w:rsidRPr="009E4FE2" w:rsidRDefault="00FB06B2" w:rsidP="006E43A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r w:rsidR="004B11F1">
              <w:rPr>
                <w:rFonts w:ascii="Times New Roman" w:eastAsia="Times New Roman" w:hAnsi="Times New Roman" w:cs="Times New Roman"/>
                <w:b/>
                <w:color w:val="000000"/>
                <w:sz w:val="24"/>
                <w:szCs w:val="24"/>
              </w:rPr>
              <w:t>l designs</w:t>
            </w:r>
          </w:p>
          <w:p w14:paraId="76D41C4A" w14:textId="77777777" w:rsidR="008119F8" w:rsidRDefault="004B11F1" w:rsidP="00FB06B2">
            <w:pPr>
              <w:spacing w:after="0" w:line="240" w:lineRule="auto"/>
              <w:rPr>
                <w:ins w:id="343" w:author="Daniel Lim" w:date="2014-02-27T08:45: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9E4FE2">
              <w:rPr>
                <w:rFonts w:ascii="Times New Roman" w:eastAsia="Times New Roman" w:hAnsi="Times New Roman" w:cs="Times New Roman"/>
                <w:color w:val="000000"/>
                <w:sz w:val="24"/>
                <w:szCs w:val="24"/>
              </w:rPr>
              <w:t xml:space="preserve">andomization, </w:t>
            </w:r>
            <w:r w:rsidR="00FB06B2">
              <w:rPr>
                <w:rFonts w:ascii="Times New Roman" w:eastAsia="Times New Roman" w:hAnsi="Times New Roman" w:cs="Times New Roman"/>
                <w:color w:val="000000"/>
                <w:sz w:val="24"/>
                <w:szCs w:val="24"/>
              </w:rPr>
              <w:t>experimental design, causal inference.</w:t>
            </w:r>
          </w:p>
          <w:p w14:paraId="149392A0" w14:textId="530649D5" w:rsidR="009D51D7" w:rsidRPr="00406325" w:rsidRDefault="009D51D7" w:rsidP="00FB06B2">
            <w:pPr>
              <w:spacing w:after="0" w:line="240" w:lineRule="auto"/>
              <w:rPr>
                <w:rFonts w:ascii="Times New Roman" w:eastAsia="Times New Roman" w:hAnsi="Times New Roman" w:cs="Times New Roman"/>
                <w:color w:val="000000"/>
                <w:sz w:val="24"/>
                <w:szCs w:val="24"/>
              </w:rPr>
            </w:pPr>
          </w:p>
        </w:tc>
      </w:tr>
      <w:tr w:rsidR="00492562" w:rsidRPr="00AA6E1A" w14:paraId="56B877AB" w14:textId="77777777" w:rsidTr="00492562">
        <w:trPr>
          <w:trHeight w:val="899"/>
        </w:trPr>
        <w:tc>
          <w:tcPr>
            <w:tcW w:w="1170" w:type="dxa"/>
            <w:tcBorders>
              <w:top w:val="single" w:sz="4" w:space="0" w:color="auto"/>
              <w:left w:val="nil"/>
              <w:bottom w:val="nil"/>
              <w:right w:val="nil"/>
            </w:tcBorders>
            <w:shd w:val="clear" w:color="auto" w:fill="auto"/>
            <w:noWrap/>
            <w:hideMark/>
          </w:tcPr>
          <w:p w14:paraId="72FFF2C7" w14:textId="77777777" w:rsidR="00492562" w:rsidRDefault="00492562" w:rsidP="006E43AE">
            <w:pPr>
              <w:spacing w:after="0" w:line="240" w:lineRule="auto"/>
              <w:jc w:val="right"/>
              <w:rPr>
                <w:rFonts w:ascii="Times New Roman" w:eastAsia="Times New Roman" w:hAnsi="Times New Roman" w:cs="Times New Roman"/>
                <w:color w:val="000000"/>
                <w:sz w:val="24"/>
                <w:szCs w:val="24"/>
              </w:rPr>
            </w:pPr>
          </w:p>
          <w:p w14:paraId="6011A92A" w14:textId="77777777" w:rsidR="00492562" w:rsidRPr="00AA6E1A" w:rsidRDefault="00492562" w:rsidP="006E43A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p>
        </w:tc>
        <w:tc>
          <w:tcPr>
            <w:tcW w:w="8370" w:type="dxa"/>
            <w:tcBorders>
              <w:top w:val="single" w:sz="4" w:space="0" w:color="auto"/>
              <w:left w:val="nil"/>
              <w:bottom w:val="nil"/>
              <w:right w:val="nil"/>
            </w:tcBorders>
            <w:shd w:val="clear" w:color="auto" w:fill="auto"/>
            <w:noWrap/>
          </w:tcPr>
          <w:p w14:paraId="67716037" w14:textId="77777777" w:rsidR="00492562" w:rsidRPr="003B6E89" w:rsidRDefault="00492562" w:rsidP="006E43AE">
            <w:pPr>
              <w:spacing w:after="0" w:line="240" w:lineRule="auto"/>
              <w:rPr>
                <w:rFonts w:ascii="Times New Roman" w:eastAsia="Times New Roman" w:hAnsi="Times New Roman" w:cs="Times New Roman"/>
                <w:color w:val="000000"/>
                <w:sz w:val="24"/>
                <w:szCs w:val="24"/>
              </w:rPr>
            </w:pPr>
          </w:p>
          <w:p w14:paraId="015A779A" w14:textId="77777777" w:rsidR="008119F8" w:rsidRDefault="004B11F1" w:rsidP="006E43AE">
            <w:pPr>
              <w:spacing w:after="0" w:line="240" w:lineRule="auto"/>
              <w:rPr>
                <w:rFonts w:ascii="Times New Roman" w:eastAsia="Times New Roman" w:hAnsi="Times New Roman" w:cs="Times New Roman"/>
                <w:b/>
                <w:color w:val="000000"/>
                <w:sz w:val="24"/>
                <w:szCs w:val="24"/>
              </w:rPr>
            </w:pPr>
            <w:r w:rsidRPr="004B11F1">
              <w:rPr>
                <w:rFonts w:ascii="Times New Roman" w:eastAsia="Times New Roman" w:hAnsi="Times New Roman" w:cs="Times New Roman"/>
                <w:b/>
                <w:color w:val="000000"/>
                <w:sz w:val="24"/>
                <w:szCs w:val="24"/>
              </w:rPr>
              <w:t>Regression wrap up</w:t>
            </w:r>
          </w:p>
          <w:p w14:paraId="20938740" w14:textId="6D826E11" w:rsidR="004B11F1" w:rsidRPr="004B11F1" w:rsidRDefault="00BC1D98" w:rsidP="006E43A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Beyond linear regression: Brief introduction to</w:t>
            </w:r>
            <w:r w:rsidR="006C708C">
              <w:rPr>
                <w:rFonts w:ascii="Times New Roman" w:eastAsia="Times New Roman" w:hAnsi="Times New Roman" w:cs="Times New Roman"/>
                <w:color w:val="000000"/>
                <w:sz w:val="24"/>
                <w:szCs w:val="24"/>
              </w:rPr>
              <w:t xml:space="preserve"> non-linear models.</w:t>
            </w:r>
          </w:p>
        </w:tc>
      </w:tr>
      <w:tr w:rsidR="008119F8" w:rsidRPr="00AA6E1A" w14:paraId="701B156F" w14:textId="77777777" w:rsidTr="008119F8">
        <w:trPr>
          <w:trHeight w:val="899"/>
        </w:trPr>
        <w:tc>
          <w:tcPr>
            <w:tcW w:w="1170" w:type="dxa"/>
            <w:tcBorders>
              <w:top w:val="single" w:sz="4" w:space="0" w:color="auto"/>
              <w:left w:val="nil"/>
              <w:bottom w:val="nil"/>
              <w:right w:val="nil"/>
            </w:tcBorders>
            <w:shd w:val="clear" w:color="auto" w:fill="auto"/>
            <w:noWrap/>
            <w:hideMark/>
          </w:tcPr>
          <w:p w14:paraId="3C5083BB" w14:textId="77777777" w:rsidR="008119F8" w:rsidRDefault="008119F8" w:rsidP="008119F8">
            <w:pPr>
              <w:spacing w:after="0" w:line="240" w:lineRule="auto"/>
              <w:jc w:val="right"/>
              <w:rPr>
                <w:rFonts w:ascii="Times New Roman" w:eastAsia="Times New Roman" w:hAnsi="Times New Roman" w:cs="Times New Roman"/>
                <w:color w:val="000000"/>
                <w:sz w:val="24"/>
                <w:szCs w:val="24"/>
              </w:rPr>
            </w:pPr>
          </w:p>
          <w:p w14:paraId="77DA7C17" w14:textId="06AE7B94" w:rsidR="008119F8" w:rsidRPr="00AA6E1A" w:rsidRDefault="008119F8" w:rsidP="008119F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8370" w:type="dxa"/>
            <w:tcBorders>
              <w:top w:val="single" w:sz="4" w:space="0" w:color="auto"/>
              <w:left w:val="nil"/>
              <w:bottom w:val="nil"/>
              <w:right w:val="nil"/>
            </w:tcBorders>
            <w:shd w:val="clear" w:color="auto" w:fill="auto"/>
            <w:noWrap/>
          </w:tcPr>
          <w:p w14:paraId="13D7726C" w14:textId="77777777" w:rsidR="008119F8" w:rsidRDefault="008119F8" w:rsidP="008119F8">
            <w:pPr>
              <w:spacing w:after="0" w:line="240" w:lineRule="auto"/>
              <w:rPr>
                <w:rFonts w:ascii="Times New Roman" w:eastAsia="Times New Roman" w:hAnsi="Times New Roman" w:cs="Times New Roman"/>
                <w:b/>
                <w:color w:val="000000"/>
                <w:sz w:val="24"/>
                <w:szCs w:val="24"/>
              </w:rPr>
            </w:pPr>
          </w:p>
          <w:p w14:paraId="4B4D5AA5" w14:textId="16F8CC78" w:rsidR="008119F8" w:rsidRPr="00990A89" w:rsidRDefault="003B6E89" w:rsidP="008119F8">
            <w:pPr>
              <w:spacing w:after="0" w:line="240" w:lineRule="auto"/>
              <w:rPr>
                <w:rFonts w:ascii="Times New Roman" w:eastAsia="Times New Roman" w:hAnsi="Times New Roman" w:cs="Times New Roman"/>
                <w:b/>
                <w:color w:val="000000"/>
                <w:sz w:val="24"/>
                <w:szCs w:val="24"/>
                <w:rPrChange w:id="344" w:author="Daniel Lim" w:date="2014-03-06T21:57:00Z">
                  <w:rPr>
                    <w:rFonts w:ascii="Times New Roman" w:eastAsia="Times New Roman" w:hAnsi="Times New Roman" w:cs="Times New Roman"/>
                    <w:color w:val="000000"/>
                    <w:sz w:val="24"/>
                    <w:szCs w:val="24"/>
                  </w:rPr>
                </w:rPrChange>
              </w:rPr>
            </w:pPr>
            <w:r w:rsidRPr="00990A89">
              <w:rPr>
                <w:rFonts w:ascii="Times New Roman" w:eastAsia="Times New Roman" w:hAnsi="Times New Roman" w:cs="Times New Roman"/>
                <w:b/>
                <w:color w:val="000000"/>
                <w:sz w:val="24"/>
                <w:szCs w:val="24"/>
                <w:rPrChange w:id="345" w:author="Daniel Lim" w:date="2014-03-06T21:57:00Z">
                  <w:rPr>
                    <w:rFonts w:ascii="Times New Roman" w:eastAsia="Times New Roman" w:hAnsi="Times New Roman" w:cs="Times New Roman"/>
                    <w:color w:val="000000"/>
                    <w:sz w:val="24"/>
                    <w:szCs w:val="24"/>
                  </w:rPr>
                </w:rPrChange>
              </w:rPr>
              <w:t>Course</w:t>
            </w:r>
            <w:ins w:id="346" w:author="Daniel Lim" w:date="2014-03-06T21:57:00Z">
              <w:r w:rsidR="00990A89">
                <w:rPr>
                  <w:rFonts w:ascii="Times New Roman" w:eastAsia="Times New Roman" w:hAnsi="Times New Roman" w:cs="Times New Roman"/>
                  <w:b/>
                  <w:color w:val="000000"/>
                  <w:sz w:val="24"/>
                  <w:szCs w:val="24"/>
                </w:rPr>
                <w:t xml:space="preserve"> / Final</w:t>
              </w:r>
            </w:ins>
            <w:r w:rsidRPr="00990A89">
              <w:rPr>
                <w:rFonts w:ascii="Times New Roman" w:eastAsia="Times New Roman" w:hAnsi="Times New Roman" w:cs="Times New Roman"/>
                <w:b/>
                <w:color w:val="000000"/>
                <w:sz w:val="24"/>
                <w:szCs w:val="24"/>
                <w:rPrChange w:id="347" w:author="Daniel Lim" w:date="2014-03-06T21:57:00Z">
                  <w:rPr>
                    <w:rFonts w:ascii="Times New Roman" w:eastAsia="Times New Roman" w:hAnsi="Times New Roman" w:cs="Times New Roman"/>
                    <w:color w:val="000000"/>
                    <w:sz w:val="24"/>
                    <w:szCs w:val="24"/>
                  </w:rPr>
                </w:rPrChange>
              </w:rPr>
              <w:t xml:space="preserve"> review</w:t>
            </w:r>
          </w:p>
          <w:p w14:paraId="719B5BBB" w14:textId="6DF850A9" w:rsidR="009D51D7" w:rsidRPr="00492562" w:rsidRDefault="008119F8">
            <w:pPr>
              <w:spacing w:after="0" w:line="240" w:lineRule="auto"/>
              <w:rPr>
                <w:rFonts w:ascii="Times New Roman" w:eastAsia="Times New Roman" w:hAnsi="Times New Roman" w:cs="Times New Roman"/>
                <w:b/>
                <w:color w:val="000000"/>
                <w:sz w:val="24"/>
                <w:szCs w:val="24"/>
              </w:rPr>
            </w:pPr>
            <w:del w:id="348" w:author="Daniel Lim" w:date="2014-03-06T21:57:00Z">
              <w:r w:rsidRPr="003B6E89" w:rsidDel="00990A89">
                <w:rPr>
                  <w:rFonts w:ascii="Times New Roman" w:eastAsia="Times New Roman" w:hAnsi="Times New Roman" w:cs="Times New Roman"/>
                  <w:color w:val="000000"/>
                  <w:sz w:val="24"/>
                  <w:szCs w:val="24"/>
                </w:rPr>
                <w:delText>Final review</w:delText>
              </w:r>
            </w:del>
          </w:p>
        </w:tc>
      </w:tr>
      <w:tr w:rsidR="008119F8" w:rsidRPr="00AA6E1A" w14:paraId="3A2DA38F" w14:textId="77777777" w:rsidTr="008119F8">
        <w:trPr>
          <w:trHeight w:val="899"/>
        </w:trPr>
        <w:tc>
          <w:tcPr>
            <w:tcW w:w="1170" w:type="dxa"/>
            <w:tcBorders>
              <w:top w:val="single" w:sz="4" w:space="0" w:color="auto"/>
              <w:left w:val="nil"/>
              <w:bottom w:val="nil"/>
              <w:right w:val="nil"/>
            </w:tcBorders>
            <w:shd w:val="clear" w:color="auto" w:fill="auto"/>
            <w:noWrap/>
            <w:hideMark/>
          </w:tcPr>
          <w:p w14:paraId="5A1230F1" w14:textId="77777777" w:rsidR="008119F8" w:rsidRDefault="008119F8" w:rsidP="008119F8">
            <w:pPr>
              <w:spacing w:after="0" w:line="240" w:lineRule="auto"/>
              <w:jc w:val="right"/>
              <w:rPr>
                <w:rFonts w:ascii="Times New Roman" w:eastAsia="Times New Roman" w:hAnsi="Times New Roman" w:cs="Times New Roman"/>
                <w:color w:val="000000"/>
                <w:sz w:val="24"/>
                <w:szCs w:val="24"/>
              </w:rPr>
            </w:pPr>
          </w:p>
          <w:p w14:paraId="06EC83DE" w14:textId="545F4577" w:rsidR="008119F8" w:rsidRPr="00AA6E1A" w:rsidRDefault="008119F8" w:rsidP="008119F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6/10</w:t>
            </w:r>
          </w:p>
        </w:tc>
        <w:tc>
          <w:tcPr>
            <w:tcW w:w="8370" w:type="dxa"/>
            <w:tcBorders>
              <w:top w:val="single" w:sz="4" w:space="0" w:color="auto"/>
              <w:left w:val="nil"/>
              <w:bottom w:val="nil"/>
              <w:right w:val="nil"/>
            </w:tcBorders>
            <w:shd w:val="clear" w:color="auto" w:fill="auto"/>
            <w:noWrap/>
          </w:tcPr>
          <w:p w14:paraId="3A8B87DB" w14:textId="77777777" w:rsidR="008119F8" w:rsidRDefault="008119F8" w:rsidP="008119F8">
            <w:pPr>
              <w:spacing w:after="0" w:line="240" w:lineRule="auto"/>
              <w:rPr>
                <w:rFonts w:ascii="Times New Roman" w:eastAsia="Times New Roman" w:hAnsi="Times New Roman" w:cs="Times New Roman"/>
                <w:b/>
                <w:color w:val="000000"/>
                <w:sz w:val="24"/>
                <w:szCs w:val="24"/>
              </w:rPr>
            </w:pPr>
          </w:p>
          <w:p w14:paraId="6A3B4360" w14:textId="77777777" w:rsidR="00990A89" w:rsidRDefault="008119F8" w:rsidP="008119F8">
            <w:pPr>
              <w:spacing w:after="0" w:line="240" w:lineRule="auto"/>
              <w:rPr>
                <w:ins w:id="349" w:author="Daniel Lim" w:date="2014-03-06T21:57:00Z"/>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Final exam</w:t>
            </w:r>
            <w:del w:id="350" w:author="Daniel Lim" w:date="2014-03-06T21:57:00Z">
              <w:r w:rsidR="003B6E89" w:rsidDel="00990A89">
                <w:rPr>
                  <w:rFonts w:ascii="Times New Roman" w:eastAsia="Times New Roman" w:hAnsi="Times New Roman" w:cs="Times New Roman"/>
                  <w:b/>
                  <w:color w:val="000000"/>
                  <w:sz w:val="24"/>
                  <w:szCs w:val="24"/>
                </w:rPr>
                <w:delText xml:space="preserve">: </w:delText>
              </w:r>
            </w:del>
          </w:p>
          <w:p w14:paraId="76446D9A" w14:textId="6524D85B" w:rsidR="008119F8" w:rsidRPr="00492562" w:rsidRDefault="004735B0">
            <w:pPr>
              <w:spacing w:after="0" w:line="240" w:lineRule="auto"/>
              <w:rPr>
                <w:rFonts w:ascii="Times New Roman" w:eastAsia="Times New Roman" w:hAnsi="Times New Roman" w:cs="Times New Roman"/>
                <w:b/>
                <w:color w:val="000000"/>
                <w:sz w:val="24"/>
                <w:szCs w:val="24"/>
              </w:rPr>
            </w:pPr>
            <w:ins w:id="351" w:author="Daniel Lim" w:date="2014-03-25T13:58:00Z">
              <w:r>
                <w:rPr>
                  <w:rFonts w:ascii="Times New Roman" w:eastAsia="Times New Roman" w:hAnsi="Times New Roman" w:cs="Times New Roman"/>
                  <w:b/>
                  <w:color w:val="000000"/>
                  <w:sz w:val="24"/>
                  <w:szCs w:val="24"/>
                </w:rPr>
                <w:t>3-6PM</w:t>
              </w:r>
            </w:ins>
            <w:ins w:id="352" w:author="Daniel Lim" w:date="2014-03-06T21:57:00Z">
              <w:r w:rsidR="00990A89">
                <w:rPr>
                  <w:rFonts w:ascii="Times New Roman" w:eastAsia="Times New Roman" w:hAnsi="Times New Roman" w:cs="Times New Roman"/>
                  <w:b/>
                  <w:color w:val="000000"/>
                  <w:sz w:val="24"/>
                  <w:szCs w:val="24"/>
                </w:rPr>
                <w:t xml:space="preserve">, </w:t>
              </w:r>
            </w:ins>
            <w:r w:rsidR="003B6E89">
              <w:rPr>
                <w:rFonts w:ascii="Times New Roman" w:eastAsia="Times New Roman" w:hAnsi="Times New Roman" w:cs="Times New Roman"/>
                <w:b/>
                <w:color w:val="000000"/>
                <w:sz w:val="24"/>
                <w:szCs w:val="24"/>
              </w:rPr>
              <w:t>Bunche 1209B</w:t>
            </w:r>
            <w:del w:id="353" w:author="Daniel Lim" w:date="2014-03-06T21:57:00Z">
              <w:r w:rsidR="003B6E89" w:rsidDel="00990A89">
                <w:rPr>
                  <w:rFonts w:ascii="Times New Roman" w:eastAsia="Times New Roman" w:hAnsi="Times New Roman" w:cs="Times New Roman"/>
                  <w:b/>
                  <w:color w:val="000000"/>
                  <w:sz w:val="24"/>
                  <w:szCs w:val="24"/>
                </w:rPr>
                <w:delText xml:space="preserve"> at 10am.</w:delText>
              </w:r>
            </w:del>
          </w:p>
        </w:tc>
      </w:tr>
    </w:tbl>
    <w:p w14:paraId="7CE52298" w14:textId="77777777" w:rsidR="00ED1093" w:rsidRPr="00DE4E75" w:rsidRDefault="00ED1093" w:rsidP="003353B5">
      <w:pPr>
        <w:pStyle w:val="Default"/>
      </w:pPr>
    </w:p>
    <w:sectPr w:rsidR="00ED1093" w:rsidRPr="00DE4E75" w:rsidSect="00182213">
      <w:headerReference w:type="default" r:id="rId10"/>
      <w:footerReference w:type="default" r:id="rId11"/>
      <w:footerReference w:type="first" r:id="rId12"/>
      <w:pgSz w:w="12240" w:h="15840"/>
      <w:pgMar w:top="1440" w:right="1440" w:bottom="135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Daniel Lim" w:date="2014-02-27T08:36:00Z" w:initials="DL">
    <w:p w14:paraId="28F873C7" w14:textId="575F1E5F" w:rsidR="00F02531" w:rsidRDefault="00F02531">
      <w:pPr>
        <w:pStyle w:val="CommentText"/>
      </w:pPr>
      <w:r>
        <w:rPr>
          <w:rStyle w:val="CommentReference"/>
        </w:rPr>
        <w:annotationRef/>
      </w:r>
      <w:r>
        <w:t>Better integrate into paragraph</w:t>
      </w:r>
    </w:p>
  </w:comment>
  <w:comment w:id="78" w:author="Daniel Lim" w:date="2014-03-06T21:51:00Z" w:initials="DL">
    <w:p w14:paraId="49947475" w14:textId="26A964FF" w:rsidR="00633B50" w:rsidRDefault="00633B50">
      <w:pPr>
        <w:pStyle w:val="CommentText"/>
      </w:pPr>
      <w:r>
        <w:rPr>
          <w:rStyle w:val="CommentReference"/>
        </w:rPr>
        <w:annotationRef/>
      </w:r>
      <w:proofErr w:type="gramStart"/>
      <w:r>
        <w:t>done</w:t>
      </w:r>
      <w:proofErr w:type="gramEnd"/>
    </w:p>
  </w:comment>
  <w:comment w:id="103" w:author="Daniel Lim" w:date="2014-02-27T08:41:00Z" w:initials="DL">
    <w:p w14:paraId="3452342D" w14:textId="65828CF6" w:rsidR="00F02531" w:rsidRDefault="00F02531">
      <w:pPr>
        <w:pStyle w:val="CommentText"/>
      </w:pPr>
      <w:r>
        <w:rPr>
          <w:rStyle w:val="CommentReference"/>
        </w:rPr>
        <w:annotationRef/>
      </w:r>
      <w:r>
        <w:t>40 put us 5% over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F873C7" w15:done="0"/>
  <w15:commentEx w15:paraId="49947475" w15:paraIdParent="28F873C7" w15:done="0"/>
  <w15:commentEx w15:paraId="3452342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594A1" w14:textId="77777777" w:rsidR="00E93A04" w:rsidRDefault="00E93A04" w:rsidP="00CB60A0">
      <w:pPr>
        <w:spacing w:after="0" w:line="240" w:lineRule="auto"/>
      </w:pPr>
      <w:r>
        <w:separator/>
      </w:r>
    </w:p>
  </w:endnote>
  <w:endnote w:type="continuationSeparator" w:id="0">
    <w:p w14:paraId="5F5746C2" w14:textId="77777777" w:rsidR="00E93A04" w:rsidRDefault="00E93A04" w:rsidP="00CB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mbria"/>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F3F93" w14:textId="77777777" w:rsidR="00F02531" w:rsidRDefault="00F02531" w:rsidP="00A051A2">
    <w:pPr>
      <w:pStyle w:val="Footer"/>
      <w:jc w:val="center"/>
    </w:pPr>
    <w:r>
      <w:t xml:space="preserve">Page </w:t>
    </w:r>
    <w:r>
      <w:fldChar w:fldCharType="begin"/>
    </w:r>
    <w:r>
      <w:instrText xml:space="preserve"> PAGE   \* MERGEFORMAT </w:instrText>
    </w:r>
    <w:r>
      <w:fldChar w:fldCharType="separate"/>
    </w:r>
    <w:r w:rsidR="0038614F">
      <w:rPr>
        <w:noProof/>
      </w:rPr>
      <w:t>4</w:t>
    </w:r>
    <w:r>
      <w:rPr>
        <w:noProof/>
      </w:rPr>
      <w:fldChar w:fldCharType="end"/>
    </w:r>
    <w:r>
      <w:rPr>
        <w:noProof/>
      </w:rPr>
      <w:t xml:space="preserve"> of </w:t>
    </w:r>
    <w:fldSimple w:instr=" NUMPAGES   \* MERGEFORMAT ">
      <w:r w:rsidR="0038614F">
        <w:rPr>
          <w:noProof/>
        </w:rPr>
        <w:t>4</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6405" w14:textId="77777777" w:rsidR="00F02531" w:rsidRDefault="00F02531" w:rsidP="005B6CF8">
    <w:pPr>
      <w:pStyle w:val="Footer"/>
      <w:jc w:val="center"/>
    </w:pPr>
    <w:r>
      <w:t xml:space="preserve">Page </w:t>
    </w:r>
    <w:r>
      <w:fldChar w:fldCharType="begin"/>
    </w:r>
    <w:r>
      <w:instrText xml:space="preserve"> PAGE   \* MERGEFORMAT </w:instrText>
    </w:r>
    <w:r>
      <w:fldChar w:fldCharType="separate"/>
    </w:r>
    <w:r w:rsidR="0038614F">
      <w:rPr>
        <w:noProof/>
      </w:rPr>
      <w:t>1</w:t>
    </w:r>
    <w:r>
      <w:rPr>
        <w:noProof/>
      </w:rPr>
      <w:fldChar w:fldCharType="end"/>
    </w:r>
    <w:r>
      <w:rPr>
        <w:noProof/>
      </w:rPr>
      <w:t xml:space="preserve"> of </w:t>
    </w:r>
    <w:fldSimple w:instr=" NUMPAGES   \* MERGEFORMAT ">
      <w:r w:rsidR="0038614F">
        <w:rPr>
          <w:noProof/>
        </w:rPr>
        <w:t>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62842" w14:textId="77777777" w:rsidR="00E93A04" w:rsidRDefault="00E93A04" w:rsidP="00CB60A0">
      <w:pPr>
        <w:spacing w:after="0" w:line="240" w:lineRule="auto"/>
      </w:pPr>
      <w:r>
        <w:separator/>
      </w:r>
    </w:p>
  </w:footnote>
  <w:footnote w:type="continuationSeparator" w:id="0">
    <w:p w14:paraId="56803F0E" w14:textId="77777777" w:rsidR="00E93A04" w:rsidRDefault="00E93A04" w:rsidP="00CB60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02531" w:rsidRPr="005B6CF8" w14:paraId="3152A18E" w14:textId="77777777" w:rsidTr="005B6CF8">
      <w:tc>
        <w:tcPr>
          <w:tcW w:w="4675" w:type="dxa"/>
        </w:tcPr>
        <w:p w14:paraId="130CC80B" w14:textId="77777777" w:rsidR="00F02531" w:rsidRPr="005B6CF8" w:rsidRDefault="00F02531" w:rsidP="006E43AE">
          <w:pPr>
            <w:autoSpaceDE w:val="0"/>
            <w:autoSpaceDN w:val="0"/>
            <w:adjustRightInd w:val="0"/>
            <w:rPr>
              <w:rFonts w:ascii="Times New Roman" w:hAnsi="Times New Roman"/>
              <w:bCs/>
              <w:iCs/>
              <w:sz w:val="24"/>
              <w:szCs w:val="24"/>
            </w:rPr>
          </w:pPr>
          <w:r w:rsidRPr="005B6CF8">
            <w:rPr>
              <w:rFonts w:ascii="Times New Roman" w:hAnsi="Times New Roman"/>
              <w:bCs/>
              <w:iCs/>
              <w:sz w:val="24"/>
              <w:szCs w:val="24"/>
            </w:rPr>
            <w:t>PS6: Introduction to Data Analysis</w:t>
          </w:r>
        </w:p>
      </w:tc>
      <w:tc>
        <w:tcPr>
          <w:tcW w:w="4675" w:type="dxa"/>
        </w:tcPr>
        <w:p w14:paraId="6C631CBE" w14:textId="77777777" w:rsidR="00F02531" w:rsidRPr="005B6CF8" w:rsidRDefault="00F02531" w:rsidP="005B6CF8">
          <w:pPr>
            <w:autoSpaceDE w:val="0"/>
            <w:autoSpaceDN w:val="0"/>
            <w:adjustRightInd w:val="0"/>
            <w:jc w:val="right"/>
            <w:rPr>
              <w:rFonts w:ascii="Times New Roman" w:hAnsi="Times New Roman"/>
              <w:bCs/>
              <w:iCs/>
              <w:sz w:val="24"/>
              <w:szCs w:val="24"/>
            </w:rPr>
          </w:pPr>
          <w:r w:rsidRPr="005B6CF8">
            <w:rPr>
              <w:rFonts w:ascii="Times New Roman" w:hAnsi="Times New Roman"/>
              <w:bCs/>
              <w:iCs/>
              <w:sz w:val="24"/>
              <w:szCs w:val="24"/>
            </w:rPr>
            <w:t xml:space="preserve">Syllabus </w:t>
          </w:r>
        </w:p>
      </w:tc>
    </w:tr>
  </w:tbl>
  <w:p w14:paraId="4A0C9A3B" w14:textId="77777777" w:rsidR="00F02531" w:rsidRPr="005B6CF8" w:rsidRDefault="00F02531" w:rsidP="005B6CF8">
    <w:pPr>
      <w:autoSpaceDE w:val="0"/>
      <w:autoSpaceDN w:val="0"/>
      <w:adjustRightInd w:val="0"/>
      <w:spacing w:after="0" w:line="240" w:lineRule="auto"/>
      <w:rPr>
        <w:rFonts w:ascii="Times New Roman" w:hAnsi="Times New Roman" w:cs="Times New Roman"/>
        <w:bCs/>
        <w:iCs/>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46FD6"/>
    <w:multiLevelType w:val="hybridMultilevel"/>
    <w:tmpl w:val="8008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E7FE4"/>
    <w:multiLevelType w:val="hybridMultilevel"/>
    <w:tmpl w:val="EB7E071A"/>
    <w:lvl w:ilvl="0" w:tplc="ADBEBFB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5504A"/>
    <w:multiLevelType w:val="hybridMultilevel"/>
    <w:tmpl w:val="8176133E"/>
    <w:lvl w:ilvl="0" w:tplc="BFC2254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Lim">
    <w15:presenceInfo w15:providerId="None" w15:userId="Daniel Lim"/>
  </w15:person>
  <w15:person w15:author="Daniel">
    <w15:presenceInfo w15:providerId="None" w15:userId="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revisionView w:markup="0"/>
  <w:trackRevisions/>
  <w:documentProtection w:edit="trackedChange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E73"/>
    <w:rsid w:val="000746F8"/>
    <w:rsid w:val="00074B6E"/>
    <w:rsid w:val="00082EE9"/>
    <w:rsid w:val="00085E20"/>
    <w:rsid w:val="0009098D"/>
    <w:rsid w:val="00095DA1"/>
    <w:rsid w:val="000A604C"/>
    <w:rsid w:val="000B0FCC"/>
    <w:rsid w:val="000B354B"/>
    <w:rsid w:val="000E59E8"/>
    <w:rsid w:val="000F412A"/>
    <w:rsid w:val="00100206"/>
    <w:rsid w:val="00102060"/>
    <w:rsid w:val="00105DCD"/>
    <w:rsid w:val="001203BE"/>
    <w:rsid w:val="001213AF"/>
    <w:rsid w:val="00125C14"/>
    <w:rsid w:val="00132D21"/>
    <w:rsid w:val="0014354D"/>
    <w:rsid w:val="001469D5"/>
    <w:rsid w:val="00151C9A"/>
    <w:rsid w:val="00161565"/>
    <w:rsid w:val="00172283"/>
    <w:rsid w:val="00182213"/>
    <w:rsid w:val="001A07F7"/>
    <w:rsid w:val="001C4F45"/>
    <w:rsid w:val="001C7BD1"/>
    <w:rsid w:val="001D4776"/>
    <w:rsid w:val="001E1EAC"/>
    <w:rsid w:val="00216744"/>
    <w:rsid w:val="002450ED"/>
    <w:rsid w:val="00255D75"/>
    <w:rsid w:val="002576D9"/>
    <w:rsid w:val="00262375"/>
    <w:rsid w:val="002853A6"/>
    <w:rsid w:val="00287487"/>
    <w:rsid w:val="002923C2"/>
    <w:rsid w:val="002A3625"/>
    <w:rsid w:val="002A63EC"/>
    <w:rsid w:val="002C317C"/>
    <w:rsid w:val="002C6959"/>
    <w:rsid w:val="002D303D"/>
    <w:rsid w:val="002D71A7"/>
    <w:rsid w:val="00300B12"/>
    <w:rsid w:val="003353B5"/>
    <w:rsid w:val="00352B08"/>
    <w:rsid w:val="00353F79"/>
    <w:rsid w:val="00376FF9"/>
    <w:rsid w:val="0038614F"/>
    <w:rsid w:val="00392943"/>
    <w:rsid w:val="003A2A4C"/>
    <w:rsid w:val="003A3094"/>
    <w:rsid w:val="003A3EBD"/>
    <w:rsid w:val="003B6E89"/>
    <w:rsid w:val="003E233F"/>
    <w:rsid w:val="003F3B13"/>
    <w:rsid w:val="003F45EA"/>
    <w:rsid w:val="00406325"/>
    <w:rsid w:val="00413C5C"/>
    <w:rsid w:val="00420935"/>
    <w:rsid w:val="00473166"/>
    <w:rsid w:val="004735B0"/>
    <w:rsid w:val="00487764"/>
    <w:rsid w:val="00487EF2"/>
    <w:rsid w:val="00492562"/>
    <w:rsid w:val="004B11F1"/>
    <w:rsid w:val="004B7700"/>
    <w:rsid w:val="004C35B0"/>
    <w:rsid w:val="004C46E5"/>
    <w:rsid w:val="004D1F5B"/>
    <w:rsid w:val="004D415D"/>
    <w:rsid w:val="004F0697"/>
    <w:rsid w:val="004F0CA9"/>
    <w:rsid w:val="004F339A"/>
    <w:rsid w:val="004F3810"/>
    <w:rsid w:val="004F7590"/>
    <w:rsid w:val="00514CB8"/>
    <w:rsid w:val="00523C7E"/>
    <w:rsid w:val="00532EFE"/>
    <w:rsid w:val="00537186"/>
    <w:rsid w:val="00552B7F"/>
    <w:rsid w:val="005654B0"/>
    <w:rsid w:val="00575C1B"/>
    <w:rsid w:val="00596386"/>
    <w:rsid w:val="005B6CF8"/>
    <w:rsid w:val="005D57A6"/>
    <w:rsid w:val="005F5A76"/>
    <w:rsid w:val="00633B50"/>
    <w:rsid w:val="0065170F"/>
    <w:rsid w:val="006651CB"/>
    <w:rsid w:val="00686B23"/>
    <w:rsid w:val="006B1044"/>
    <w:rsid w:val="006C708C"/>
    <w:rsid w:val="006D427D"/>
    <w:rsid w:val="006E43AE"/>
    <w:rsid w:val="006E7661"/>
    <w:rsid w:val="0073262D"/>
    <w:rsid w:val="007622F1"/>
    <w:rsid w:val="00763048"/>
    <w:rsid w:val="0076598E"/>
    <w:rsid w:val="0078528C"/>
    <w:rsid w:val="00793DD2"/>
    <w:rsid w:val="007A1D03"/>
    <w:rsid w:val="007B4E38"/>
    <w:rsid w:val="007B7FD3"/>
    <w:rsid w:val="007C36F9"/>
    <w:rsid w:val="007E680C"/>
    <w:rsid w:val="00810CBA"/>
    <w:rsid w:val="008119F8"/>
    <w:rsid w:val="00814D11"/>
    <w:rsid w:val="00825FA6"/>
    <w:rsid w:val="008371D5"/>
    <w:rsid w:val="00844268"/>
    <w:rsid w:val="00857010"/>
    <w:rsid w:val="00887C0E"/>
    <w:rsid w:val="008E4E20"/>
    <w:rsid w:val="008F72BB"/>
    <w:rsid w:val="00925354"/>
    <w:rsid w:val="00976C0D"/>
    <w:rsid w:val="00985233"/>
    <w:rsid w:val="00990A89"/>
    <w:rsid w:val="009B353A"/>
    <w:rsid w:val="009C0C3E"/>
    <w:rsid w:val="009D51D7"/>
    <w:rsid w:val="009E4FE2"/>
    <w:rsid w:val="009F2995"/>
    <w:rsid w:val="00A051A2"/>
    <w:rsid w:val="00A17375"/>
    <w:rsid w:val="00A36C8F"/>
    <w:rsid w:val="00A40DB6"/>
    <w:rsid w:val="00A73FD2"/>
    <w:rsid w:val="00A920BF"/>
    <w:rsid w:val="00A9317B"/>
    <w:rsid w:val="00A96CA2"/>
    <w:rsid w:val="00AA190E"/>
    <w:rsid w:val="00AA6E1A"/>
    <w:rsid w:val="00AD5ECA"/>
    <w:rsid w:val="00AE228D"/>
    <w:rsid w:val="00B27839"/>
    <w:rsid w:val="00B31337"/>
    <w:rsid w:val="00B33AE9"/>
    <w:rsid w:val="00B644E4"/>
    <w:rsid w:val="00B66927"/>
    <w:rsid w:val="00B87A15"/>
    <w:rsid w:val="00B943BA"/>
    <w:rsid w:val="00BC1D98"/>
    <w:rsid w:val="00BC704D"/>
    <w:rsid w:val="00BD0FC0"/>
    <w:rsid w:val="00BE74A1"/>
    <w:rsid w:val="00BF3C3A"/>
    <w:rsid w:val="00C2027D"/>
    <w:rsid w:val="00C24186"/>
    <w:rsid w:val="00C270FE"/>
    <w:rsid w:val="00C3402A"/>
    <w:rsid w:val="00C43A65"/>
    <w:rsid w:val="00C509C1"/>
    <w:rsid w:val="00C53779"/>
    <w:rsid w:val="00C54E73"/>
    <w:rsid w:val="00C71E2F"/>
    <w:rsid w:val="00C877F6"/>
    <w:rsid w:val="00C91CA9"/>
    <w:rsid w:val="00CA59F5"/>
    <w:rsid w:val="00CB1752"/>
    <w:rsid w:val="00CB60A0"/>
    <w:rsid w:val="00CD3D46"/>
    <w:rsid w:val="00CF39F7"/>
    <w:rsid w:val="00D27094"/>
    <w:rsid w:val="00D535D8"/>
    <w:rsid w:val="00D71517"/>
    <w:rsid w:val="00D73DEA"/>
    <w:rsid w:val="00D804A4"/>
    <w:rsid w:val="00DA47D6"/>
    <w:rsid w:val="00DB45F7"/>
    <w:rsid w:val="00DB76F9"/>
    <w:rsid w:val="00DB7BF5"/>
    <w:rsid w:val="00DB7BFF"/>
    <w:rsid w:val="00DC1EE8"/>
    <w:rsid w:val="00DE4E75"/>
    <w:rsid w:val="00DF4A91"/>
    <w:rsid w:val="00E04414"/>
    <w:rsid w:val="00E32055"/>
    <w:rsid w:val="00E3226F"/>
    <w:rsid w:val="00E32272"/>
    <w:rsid w:val="00E447D7"/>
    <w:rsid w:val="00E52A08"/>
    <w:rsid w:val="00E6713E"/>
    <w:rsid w:val="00E73C91"/>
    <w:rsid w:val="00E74A1B"/>
    <w:rsid w:val="00E75177"/>
    <w:rsid w:val="00E93A04"/>
    <w:rsid w:val="00ED1093"/>
    <w:rsid w:val="00EF71B3"/>
    <w:rsid w:val="00F02531"/>
    <w:rsid w:val="00F8350C"/>
    <w:rsid w:val="00F90109"/>
    <w:rsid w:val="00FB06B2"/>
    <w:rsid w:val="00FC5821"/>
    <w:rsid w:val="00FD2D06"/>
    <w:rsid w:val="00FD364B"/>
    <w:rsid w:val="00FD7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4B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4E7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B60A0"/>
    <w:pPr>
      <w:spacing w:after="0" w:line="240" w:lineRule="auto"/>
    </w:pPr>
    <w:rPr>
      <w:rFonts w:ascii="Times" w:eastAsia="Times" w:hAnsi="Times"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B60A0"/>
    <w:pPr>
      <w:spacing w:after="0" w:line="240" w:lineRule="auto"/>
    </w:pPr>
    <w:rPr>
      <w:rFonts w:ascii="Times New Roman" w:eastAsia="Times" w:hAnsi="Times New Roman" w:cs="Times New Roman"/>
      <w:sz w:val="20"/>
      <w:szCs w:val="20"/>
      <w:lang w:eastAsia="ko-KR"/>
    </w:rPr>
  </w:style>
  <w:style w:type="character" w:customStyle="1" w:styleId="FootnoteTextChar">
    <w:name w:val="Footnote Text Char"/>
    <w:basedOn w:val="DefaultParagraphFont"/>
    <w:link w:val="FootnoteText"/>
    <w:uiPriority w:val="99"/>
    <w:semiHidden/>
    <w:rsid w:val="00CB60A0"/>
    <w:rPr>
      <w:rFonts w:ascii="Times New Roman" w:eastAsia="Times" w:hAnsi="Times New Roman" w:cs="Times New Roman"/>
      <w:sz w:val="20"/>
      <w:szCs w:val="20"/>
      <w:lang w:eastAsia="ko-KR"/>
    </w:rPr>
  </w:style>
  <w:style w:type="character" w:styleId="FootnoteReference">
    <w:name w:val="footnote reference"/>
    <w:basedOn w:val="DefaultParagraphFont"/>
    <w:uiPriority w:val="99"/>
    <w:semiHidden/>
    <w:unhideWhenUsed/>
    <w:rsid w:val="00CB60A0"/>
    <w:rPr>
      <w:vertAlign w:val="superscript"/>
    </w:rPr>
  </w:style>
  <w:style w:type="paragraph" w:styleId="ListParagraph">
    <w:name w:val="List Paragraph"/>
    <w:basedOn w:val="Normal"/>
    <w:uiPriority w:val="34"/>
    <w:qFormat/>
    <w:rsid w:val="003E233F"/>
    <w:pPr>
      <w:ind w:left="720"/>
      <w:contextualSpacing/>
    </w:pPr>
  </w:style>
  <w:style w:type="character" w:styleId="Hyperlink">
    <w:name w:val="Hyperlink"/>
    <w:basedOn w:val="DefaultParagraphFont"/>
    <w:uiPriority w:val="99"/>
    <w:unhideWhenUsed/>
    <w:rsid w:val="007B7FD3"/>
    <w:rPr>
      <w:color w:val="0563C1" w:themeColor="hyperlink"/>
      <w:u w:val="single"/>
    </w:rPr>
  </w:style>
  <w:style w:type="paragraph" w:styleId="Header">
    <w:name w:val="header"/>
    <w:basedOn w:val="Normal"/>
    <w:link w:val="HeaderChar"/>
    <w:uiPriority w:val="99"/>
    <w:unhideWhenUsed/>
    <w:rsid w:val="00A051A2"/>
    <w:pPr>
      <w:tabs>
        <w:tab w:val="center" w:pos="4419"/>
        <w:tab w:val="right" w:pos="8838"/>
      </w:tabs>
      <w:spacing w:after="0" w:line="240" w:lineRule="auto"/>
    </w:pPr>
  </w:style>
  <w:style w:type="character" w:customStyle="1" w:styleId="HeaderChar">
    <w:name w:val="Header Char"/>
    <w:basedOn w:val="DefaultParagraphFont"/>
    <w:link w:val="Header"/>
    <w:uiPriority w:val="99"/>
    <w:rsid w:val="00A051A2"/>
  </w:style>
  <w:style w:type="paragraph" w:styleId="Footer">
    <w:name w:val="footer"/>
    <w:basedOn w:val="Normal"/>
    <w:link w:val="FooterChar"/>
    <w:uiPriority w:val="99"/>
    <w:unhideWhenUsed/>
    <w:rsid w:val="00A051A2"/>
    <w:pPr>
      <w:tabs>
        <w:tab w:val="center" w:pos="4419"/>
        <w:tab w:val="right" w:pos="8838"/>
      </w:tabs>
      <w:spacing w:after="0" w:line="240" w:lineRule="auto"/>
    </w:pPr>
  </w:style>
  <w:style w:type="character" w:customStyle="1" w:styleId="FooterChar">
    <w:name w:val="Footer Char"/>
    <w:basedOn w:val="DefaultParagraphFont"/>
    <w:link w:val="Footer"/>
    <w:uiPriority w:val="99"/>
    <w:rsid w:val="00A051A2"/>
  </w:style>
  <w:style w:type="character" w:styleId="FollowedHyperlink">
    <w:name w:val="FollowedHyperlink"/>
    <w:basedOn w:val="DefaultParagraphFont"/>
    <w:uiPriority w:val="99"/>
    <w:semiHidden/>
    <w:unhideWhenUsed/>
    <w:rsid w:val="00287487"/>
    <w:rPr>
      <w:color w:val="954F72" w:themeColor="followedHyperlink"/>
      <w:u w:val="single"/>
    </w:rPr>
  </w:style>
  <w:style w:type="character" w:styleId="CommentReference">
    <w:name w:val="annotation reference"/>
    <w:basedOn w:val="DefaultParagraphFont"/>
    <w:uiPriority w:val="99"/>
    <w:semiHidden/>
    <w:unhideWhenUsed/>
    <w:rsid w:val="00FD364B"/>
    <w:rPr>
      <w:sz w:val="16"/>
      <w:szCs w:val="16"/>
    </w:rPr>
  </w:style>
  <w:style w:type="paragraph" w:styleId="CommentText">
    <w:name w:val="annotation text"/>
    <w:basedOn w:val="Normal"/>
    <w:link w:val="CommentTextChar"/>
    <w:uiPriority w:val="99"/>
    <w:semiHidden/>
    <w:unhideWhenUsed/>
    <w:rsid w:val="00FD364B"/>
    <w:pPr>
      <w:spacing w:line="240" w:lineRule="auto"/>
    </w:pPr>
    <w:rPr>
      <w:sz w:val="20"/>
      <w:szCs w:val="20"/>
    </w:rPr>
  </w:style>
  <w:style w:type="character" w:customStyle="1" w:styleId="CommentTextChar">
    <w:name w:val="Comment Text Char"/>
    <w:basedOn w:val="DefaultParagraphFont"/>
    <w:link w:val="CommentText"/>
    <w:uiPriority w:val="99"/>
    <w:semiHidden/>
    <w:rsid w:val="00FD364B"/>
    <w:rPr>
      <w:sz w:val="20"/>
      <w:szCs w:val="20"/>
    </w:rPr>
  </w:style>
  <w:style w:type="paragraph" w:styleId="CommentSubject">
    <w:name w:val="annotation subject"/>
    <w:basedOn w:val="CommentText"/>
    <w:next w:val="CommentText"/>
    <w:link w:val="CommentSubjectChar"/>
    <w:uiPriority w:val="99"/>
    <w:semiHidden/>
    <w:unhideWhenUsed/>
    <w:rsid w:val="00FD364B"/>
    <w:rPr>
      <w:b/>
      <w:bCs/>
    </w:rPr>
  </w:style>
  <w:style w:type="character" w:customStyle="1" w:styleId="CommentSubjectChar">
    <w:name w:val="Comment Subject Char"/>
    <w:basedOn w:val="CommentTextChar"/>
    <w:link w:val="CommentSubject"/>
    <w:uiPriority w:val="99"/>
    <w:semiHidden/>
    <w:rsid w:val="00FD364B"/>
    <w:rPr>
      <w:b/>
      <w:bCs/>
      <w:sz w:val="20"/>
      <w:szCs w:val="20"/>
    </w:rPr>
  </w:style>
  <w:style w:type="paragraph" w:styleId="BalloonText">
    <w:name w:val="Balloon Text"/>
    <w:basedOn w:val="Normal"/>
    <w:link w:val="BalloonTextChar"/>
    <w:uiPriority w:val="99"/>
    <w:semiHidden/>
    <w:unhideWhenUsed/>
    <w:rsid w:val="00FD3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64B"/>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4E7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B60A0"/>
    <w:pPr>
      <w:spacing w:after="0" w:line="240" w:lineRule="auto"/>
    </w:pPr>
    <w:rPr>
      <w:rFonts w:ascii="Times" w:eastAsia="Times" w:hAnsi="Times"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B60A0"/>
    <w:pPr>
      <w:spacing w:after="0" w:line="240" w:lineRule="auto"/>
    </w:pPr>
    <w:rPr>
      <w:rFonts w:ascii="Times New Roman" w:eastAsia="Times" w:hAnsi="Times New Roman" w:cs="Times New Roman"/>
      <w:sz w:val="20"/>
      <w:szCs w:val="20"/>
      <w:lang w:eastAsia="ko-KR"/>
    </w:rPr>
  </w:style>
  <w:style w:type="character" w:customStyle="1" w:styleId="FootnoteTextChar">
    <w:name w:val="Footnote Text Char"/>
    <w:basedOn w:val="DefaultParagraphFont"/>
    <w:link w:val="FootnoteText"/>
    <w:uiPriority w:val="99"/>
    <w:semiHidden/>
    <w:rsid w:val="00CB60A0"/>
    <w:rPr>
      <w:rFonts w:ascii="Times New Roman" w:eastAsia="Times" w:hAnsi="Times New Roman" w:cs="Times New Roman"/>
      <w:sz w:val="20"/>
      <w:szCs w:val="20"/>
      <w:lang w:eastAsia="ko-KR"/>
    </w:rPr>
  </w:style>
  <w:style w:type="character" w:styleId="FootnoteReference">
    <w:name w:val="footnote reference"/>
    <w:basedOn w:val="DefaultParagraphFont"/>
    <w:uiPriority w:val="99"/>
    <w:semiHidden/>
    <w:unhideWhenUsed/>
    <w:rsid w:val="00CB60A0"/>
    <w:rPr>
      <w:vertAlign w:val="superscript"/>
    </w:rPr>
  </w:style>
  <w:style w:type="paragraph" w:styleId="ListParagraph">
    <w:name w:val="List Paragraph"/>
    <w:basedOn w:val="Normal"/>
    <w:uiPriority w:val="34"/>
    <w:qFormat/>
    <w:rsid w:val="003E233F"/>
    <w:pPr>
      <w:ind w:left="720"/>
      <w:contextualSpacing/>
    </w:pPr>
  </w:style>
  <w:style w:type="character" w:styleId="Hyperlink">
    <w:name w:val="Hyperlink"/>
    <w:basedOn w:val="DefaultParagraphFont"/>
    <w:uiPriority w:val="99"/>
    <w:unhideWhenUsed/>
    <w:rsid w:val="007B7FD3"/>
    <w:rPr>
      <w:color w:val="0563C1" w:themeColor="hyperlink"/>
      <w:u w:val="single"/>
    </w:rPr>
  </w:style>
  <w:style w:type="paragraph" w:styleId="Header">
    <w:name w:val="header"/>
    <w:basedOn w:val="Normal"/>
    <w:link w:val="HeaderChar"/>
    <w:uiPriority w:val="99"/>
    <w:unhideWhenUsed/>
    <w:rsid w:val="00A051A2"/>
    <w:pPr>
      <w:tabs>
        <w:tab w:val="center" w:pos="4419"/>
        <w:tab w:val="right" w:pos="8838"/>
      </w:tabs>
      <w:spacing w:after="0" w:line="240" w:lineRule="auto"/>
    </w:pPr>
  </w:style>
  <w:style w:type="character" w:customStyle="1" w:styleId="HeaderChar">
    <w:name w:val="Header Char"/>
    <w:basedOn w:val="DefaultParagraphFont"/>
    <w:link w:val="Header"/>
    <w:uiPriority w:val="99"/>
    <w:rsid w:val="00A051A2"/>
  </w:style>
  <w:style w:type="paragraph" w:styleId="Footer">
    <w:name w:val="footer"/>
    <w:basedOn w:val="Normal"/>
    <w:link w:val="FooterChar"/>
    <w:uiPriority w:val="99"/>
    <w:unhideWhenUsed/>
    <w:rsid w:val="00A051A2"/>
    <w:pPr>
      <w:tabs>
        <w:tab w:val="center" w:pos="4419"/>
        <w:tab w:val="right" w:pos="8838"/>
      </w:tabs>
      <w:spacing w:after="0" w:line="240" w:lineRule="auto"/>
    </w:pPr>
  </w:style>
  <w:style w:type="character" w:customStyle="1" w:styleId="FooterChar">
    <w:name w:val="Footer Char"/>
    <w:basedOn w:val="DefaultParagraphFont"/>
    <w:link w:val="Footer"/>
    <w:uiPriority w:val="99"/>
    <w:rsid w:val="00A051A2"/>
  </w:style>
  <w:style w:type="character" w:styleId="FollowedHyperlink">
    <w:name w:val="FollowedHyperlink"/>
    <w:basedOn w:val="DefaultParagraphFont"/>
    <w:uiPriority w:val="99"/>
    <w:semiHidden/>
    <w:unhideWhenUsed/>
    <w:rsid w:val="00287487"/>
    <w:rPr>
      <w:color w:val="954F72" w:themeColor="followedHyperlink"/>
      <w:u w:val="single"/>
    </w:rPr>
  </w:style>
  <w:style w:type="character" w:styleId="CommentReference">
    <w:name w:val="annotation reference"/>
    <w:basedOn w:val="DefaultParagraphFont"/>
    <w:uiPriority w:val="99"/>
    <w:semiHidden/>
    <w:unhideWhenUsed/>
    <w:rsid w:val="00FD364B"/>
    <w:rPr>
      <w:sz w:val="16"/>
      <w:szCs w:val="16"/>
    </w:rPr>
  </w:style>
  <w:style w:type="paragraph" w:styleId="CommentText">
    <w:name w:val="annotation text"/>
    <w:basedOn w:val="Normal"/>
    <w:link w:val="CommentTextChar"/>
    <w:uiPriority w:val="99"/>
    <w:semiHidden/>
    <w:unhideWhenUsed/>
    <w:rsid w:val="00FD364B"/>
    <w:pPr>
      <w:spacing w:line="240" w:lineRule="auto"/>
    </w:pPr>
    <w:rPr>
      <w:sz w:val="20"/>
      <w:szCs w:val="20"/>
    </w:rPr>
  </w:style>
  <w:style w:type="character" w:customStyle="1" w:styleId="CommentTextChar">
    <w:name w:val="Comment Text Char"/>
    <w:basedOn w:val="DefaultParagraphFont"/>
    <w:link w:val="CommentText"/>
    <w:uiPriority w:val="99"/>
    <w:semiHidden/>
    <w:rsid w:val="00FD364B"/>
    <w:rPr>
      <w:sz w:val="20"/>
      <w:szCs w:val="20"/>
    </w:rPr>
  </w:style>
  <w:style w:type="paragraph" w:styleId="CommentSubject">
    <w:name w:val="annotation subject"/>
    <w:basedOn w:val="CommentText"/>
    <w:next w:val="CommentText"/>
    <w:link w:val="CommentSubjectChar"/>
    <w:uiPriority w:val="99"/>
    <w:semiHidden/>
    <w:unhideWhenUsed/>
    <w:rsid w:val="00FD364B"/>
    <w:rPr>
      <w:b/>
      <w:bCs/>
    </w:rPr>
  </w:style>
  <w:style w:type="character" w:customStyle="1" w:styleId="CommentSubjectChar">
    <w:name w:val="Comment Subject Char"/>
    <w:basedOn w:val="CommentTextChar"/>
    <w:link w:val="CommentSubject"/>
    <w:uiPriority w:val="99"/>
    <w:semiHidden/>
    <w:rsid w:val="00FD364B"/>
    <w:rPr>
      <w:b/>
      <w:bCs/>
      <w:sz w:val="20"/>
      <w:szCs w:val="20"/>
    </w:rPr>
  </w:style>
  <w:style w:type="paragraph" w:styleId="BalloonText">
    <w:name w:val="Balloon Text"/>
    <w:basedOn w:val="Normal"/>
    <w:link w:val="BalloonTextChar"/>
    <w:uiPriority w:val="99"/>
    <w:semiHidden/>
    <w:unhideWhenUsed/>
    <w:rsid w:val="00FD3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6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4147">
      <w:bodyDiv w:val="1"/>
      <w:marLeft w:val="0"/>
      <w:marRight w:val="0"/>
      <w:marTop w:val="0"/>
      <w:marBottom w:val="0"/>
      <w:divBdr>
        <w:top w:val="none" w:sz="0" w:space="0" w:color="auto"/>
        <w:left w:val="none" w:sz="0" w:space="0" w:color="auto"/>
        <w:bottom w:val="none" w:sz="0" w:space="0" w:color="auto"/>
        <w:right w:val="none" w:sz="0" w:space="0" w:color="auto"/>
      </w:divBdr>
    </w:div>
    <w:div w:id="1418358926">
      <w:bodyDiv w:val="1"/>
      <w:marLeft w:val="0"/>
      <w:marRight w:val="0"/>
      <w:marTop w:val="0"/>
      <w:marBottom w:val="0"/>
      <w:divBdr>
        <w:top w:val="none" w:sz="0" w:space="0" w:color="auto"/>
        <w:left w:val="none" w:sz="0" w:space="0" w:color="auto"/>
        <w:bottom w:val="none" w:sz="0" w:space="0" w:color="auto"/>
        <w:right w:val="none" w:sz="0" w:space="0" w:color="auto"/>
      </w:divBdr>
    </w:div>
    <w:div w:id="21311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cnx.org/content/col10522/lates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1400</Words>
  <Characters>7985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Lim</dc:creator>
  <cp:keywords/>
  <dc:description/>
  <cp:lastModifiedBy>Joseph Asunka</cp:lastModifiedBy>
  <cp:revision>3</cp:revision>
  <cp:lastPrinted>2014-04-19T16:18:00Z</cp:lastPrinted>
  <dcterms:created xsi:type="dcterms:W3CDTF">2014-04-19T16:18:00Z</dcterms:created>
  <dcterms:modified xsi:type="dcterms:W3CDTF">2014-04-19T16:30:00Z</dcterms:modified>
</cp:coreProperties>
</file>